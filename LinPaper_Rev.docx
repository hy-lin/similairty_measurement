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A0ADE" w14:textId="0C943665" w:rsidR="0031081F" w:rsidRDefault="00054574">
      <w:pPr>
        <w:pStyle w:val="Title"/>
      </w:pPr>
      <w:proofErr w:type="spellStart"/>
      <w:ins w:id="0" w:author="Hsuan-Yu Lin" w:date="2017-11-03T13:26:00Z">
        <w:r>
          <w:t>l</w:t>
        </w:r>
      </w:ins>
      <w:sdt>
        <w:sdtPr>
          <w:alias w:val="Title"/>
          <w:tag w:val=""/>
          <w:id w:val="72635111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6210B">
            <w:t>The</w:t>
          </w:r>
          <w:proofErr w:type="spellEnd"/>
          <w:r w:rsidR="0036210B">
            <w:t xml:space="preserve"> Multi-Items Rearrangement Task: a Faster and Reliable Method for Acquiring Similarity Matrix</w:t>
          </w:r>
        </w:sdtContent>
      </w:sdt>
    </w:p>
    <w:p w14:paraId="732F9241" w14:textId="77777777" w:rsidR="00C10684" w:rsidRPr="003256A5" w:rsidRDefault="00F74B18">
      <w:pPr>
        <w:pStyle w:val="Title2"/>
        <w:rPr>
          <w:lang w:val="de-CH"/>
        </w:rPr>
      </w:pPr>
      <w:r w:rsidRPr="003256A5">
        <w:rPr>
          <w:lang w:val="de-CH"/>
        </w:rPr>
        <w:t>Hsuan-Yu Lin</w:t>
      </w:r>
      <w:r w:rsidR="0027785A" w:rsidRPr="003256A5">
        <w:rPr>
          <w:vertAlign w:val="superscript"/>
          <w:lang w:val="de-CH"/>
        </w:rPr>
        <w:t>a</w:t>
      </w:r>
    </w:p>
    <w:p w14:paraId="030ABCE1" w14:textId="77777777" w:rsidR="00C10684" w:rsidRPr="003256A5" w:rsidRDefault="002655ED">
      <w:pPr>
        <w:pStyle w:val="Title2"/>
        <w:rPr>
          <w:lang w:val="de-CH"/>
        </w:rPr>
      </w:pPr>
      <w:r w:rsidRPr="003256A5">
        <w:rPr>
          <w:lang w:val="de-CH"/>
        </w:rPr>
        <w:t>Alexei Fischer</w:t>
      </w:r>
      <w:r w:rsidR="0027785A" w:rsidRPr="003256A5">
        <w:rPr>
          <w:vertAlign w:val="superscript"/>
          <w:lang w:val="de-CH"/>
        </w:rPr>
        <w:t>b</w:t>
      </w:r>
    </w:p>
    <w:p w14:paraId="4DFCC18E" w14:textId="77777777" w:rsidR="00987B26" w:rsidRPr="0027785A" w:rsidRDefault="00987B26">
      <w:pPr>
        <w:pStyle w:val="Title2"/>
        <w:rPr>
          <w:lang w:val="de-CH"/>
        </w:rPr>
      </w:pPr>
      <w:r w:rsidRPr="0027785A">
        <w:rPr>
          <w:lang w:val="de-CH"/>
        </w:rPr>
        <w:t>Klaus Oberauer</w:t>
      </w:r>
      <w:r w:rsidR="0027785A" w:rsidRPr="0027785A">
        <w:rPr>
          <w:vertAlign w:val="superscript"/>
          <w:lang w:val="de-CH"/>
        </w:rPr>
        <w:t>a</w:t>
      </w:r>
    </w:p>
    <w:p w14:paraId="749A38CE" w14:textId="02BE5876" w:rsidR="0031081F" w:rsidRPr="003256A5" w:rsidRDefault="00372FB5">
      <w:pPr>
        <w:pStyle w:val="Title2"/>
      </w:pPr>
      <w:r w:rsidRPr="003256A5">
        <w:t xml:space="preserve">University of </w:t>
      </w:r>
      <w:proofErr w:type="spellStart"/>
      <w:r w:rsidRPr="003256A5">
        <w:t>Zurich</w:t>
      </w:r>
      <w:r w:rsidR="0027785A" w:rsidRPr="003256A5">
        <w:rPr>
          <w:vertAlign w:val="superscript"/>
        </w:rPr>
        <w:t>a</w:t>
      </w:r>
      <w:proofErr w:type="spellEnd"/>
      <w:r w:rsidRPr="003256A5">
        <w:t xml:space="preserve">, </w:t>
      </w:r>
      <w:r w:rsidR="00520C95" w:rsidRPr="003256A5">
        <w:t>Center for Adaptive Security Research and Applications (CASRA)</w:t>
      </w:r>
      <w:r w:rsidR="0027785A" w:rsidRPr="003256A5">
        <w:rPr>
          <w:vertAlign w:val="superscript"/>
        </w:rPr>
        <w:t>b</w:t>
      </w:r>
    </w:p>
    <w:p w14:paraId="5B822DF8" w14:textId="77777777" w:rsidR="0031081F" w:rsidRDefault="00D74F71">
      <w:pPr>
        <w:pStyle w:val="Title"/>
      </w:pPr>
      <w:r>
        <w:t>Author Note</w:t>
      </w:r>
    </w:p>
    <w:sdt>
      <w:sdtPr>
        <w:id w:val="716785028"/>
        <w:placeholder>
          <w:docPart w:val="543A665B58354124B15DEF6A197EC992"/>
        </w:placeholder>
        <w:temporary/>
        <w:showingPlcHdr/>
        <w15:appearance w15:val="hidden"/>
        <w:text/>
      </w:sdtPr>
      <w:sdtContent>
        <w:p w14:paraId="2C2A7C1B" w14:textId="77777777" w:rsidR="0031081F" w:rsidRDefault="00D74F71">
          <w:r>
            <w:t>[Include any grant/funding information and a complete correspondence address.]</w:t>
          </w:r>
        </w:p>
      </w:sdtContent>
    </w:sdt>
    <w:p w14:paraId="74E7D8B2" w14:textId="77777777"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Content>
        <w:p w14:paraId="7D710A0A" w14:textId="77777777"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49B18B1" w14:textId="77777777"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Content>
          <w:r>
            <w:t>[Click here to add keywords.]</w:t>
          </w:r>
        </w:sdtContent>
      </w:sdt>
    </w:p>
    <w:p w14:paraId="7D0F3043" w14:textId="77777777" w:rsidR="0031081F" w:rsidRDefault="00054574">
      <w:pPr>
        <w:pStyle w:val="SectionTitle"/>
      </w:pPr>
      <w:sdt>
        <w:sdtPr>
          <w:alias w:val="Title"/>
          <w:tag w:val=""/>
          <w:id w:val="984196707"/>
          <w:placeholder>
            <w:docPart w:val="CE9DBE1383624A7CAB45E544E08C3D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6210B" w:rsidRPr="00F74B18">
            <w:t>The Multi-Items Rearrangement Task: a Faster and Reliable Method for Acquiring Similarity Matrix</w:t>
          </w:r>
        </w:sdtContent>
      </w:sdt>
    </w:p>
    <w:p w14:paraId="4ABB852F" w14:textId="77777777" w:rsidR="00B02BEE" w:rsidRDefault="00D65D31" w:rsidP="00D0302D">
      <w:r>
        <w:t xml:space="preserve">Similarity between items </w:t>
      </w:r>
      <w:r w:rsidR="008706F0">
        <w:t>is an important aspect</w:t>
      </w:r>
      <w:r w:rsidR="00291229">
        <w:t xml:space="preserve"> in many area of psychology, e.g., categorization </w:t>
      </w:r>
      <w:r w:rsidR="003C05CA">
        <w:fldChar w:fldCharType="begin"/>
      </w:r>
      <w:r w:rsidR="003C05CA">
        <w:instrText xml:space="preserve"> ADDIN ZOTERO_ITEM CSL_CITATION {"citationID":"a1795qqdq3k","properties":{"formattedCitation":"(Nosofsky &amp; Palmeri, 1997)","plainCitation":"(Nosofsky &amp; Palmeri, 1997)"},"citationItems":[{"id":219,"uris":["http://zotero.org/users/1327751/items/ZPK2N22W"],"uri":["http://zotero.org/users/1327751/items/ZPK2N22W"],"itemData":{"id":219,"type":"article-journal","title":"An exemplar-based random walk model of speeded classification","container-title":"Psychological Review","page":"266-300","volume":"104","issue":"2","source":"EBSCOhost","abstract":"[Correction Notice: An erratum for this article was reported in Vol 115(2) of Psychological Review (see record 2008-04236-011). In this article, there were errors in Table 2. The authors thank Denis Cousineau (personal communication, October 2007) for recognizing some errors in the best-fitting parameter entries listed in Table 2. For Participants 1, 2, and 3 the best-fitting values of α are 0.182, 0.230, and 0.076, respectively. The best-fitting values of κ are 1134.9, 397.0, and 445.5, respectively. In addition, the correlations between the predicted and observed mean reaction times across the 30 grouped blocks of practice are 0.931, 0.745, and 0.944, respectively.] The authors propose and test an exemplar-based random walk model for predicting response times in tasks of speeded, multidimensional perceptual classification. The model combines elements of R. M. Nosofsky's (1986) generalized context model of categorization and G. D. Logan's (1988) instance-based model of automaticity. In the model, exemplars race among one another to be retrieved from memory, with rates determined by their similarity to test items. The retrieved exemplars provide incremental information that enters into a random walk process for making classification decisions. The model predicts correctly effects of within- and between-categories similarity, individual-object familiarity, and extended practice on classification response times. It also builds bridges between the domains of categorization and automaticity. (PsycINFO Database Record (c) 2012 APA, all rights reserved). (journal abstract)","DOI":"10.1037/0033-295X.104.2.266","ISSN":"0033-295X","journalAbbreviation":"Psychological Review","author":[{"family":"Nosofsky","given":"Robert M."},{"family":"Palmeri","given":"Thomas J."}],"issued":{"date-parts":[["1997",4]]}}}],"schema":"https://github.com/citation-style-language/schema/raw/master/csl-citation.json"} </w:instrText>
      </w:r>
      <w:r w:rsidR="003C05CA">
        <w:fldChar w:fldCharType="separate"/>
      </w:r>
      <w:r w:rsidR="003C05CA" w:rsidRPr="003C05CA">
        <w:rPr>
          <w:rFonts w:ascii="Times New Roman" w:hAnsi="Times New Roman" w:cs="Times New Roman"/>
        </w:rPr>
        <w:t>(Nosofsky &amp; Palmeri, 1997)</w:t>
      </w:r>
      <w:r w:rsidR="003C05CA">
        <w:fldChar w:fldCharType="end"/>
      </w:r>
      <w:r w:rsidR="003C05CA">
        <w:t xml:space="preserve">, memory </w:t>
      </w:r>
      <w:r w:rsidR="003C05CA">
        <w:fldChar w:fldCharType="begin"/>
      </w:r>
      <w:r w:rsidR="003C05CA">
        <w:instrText xml:space="preserve"> ADDIN ZOTERO_ITEM CSL_CITATION {"citationID":"a290eb2100t","properties":{"formattedCitation":"(Farrell, 2006; Jackson, Linden, Roberts, Kriegeskorte, &amp; Haenschel, 2015; Nosofsky &amp; Kantner, 2006)","plainCitation":"(Farrell, 2006; Jackson, Linden, Roberts, Kriegeskorte, &amp; Haenschel, 2015; Nosofsky &amp; Kantner, 2006)"},"citationItems":[{"id":81,"uris":["http://zotero.org/users/1327751/items/BVQIK682"],"uri":["http://zotero.org/users/1327751/items/BVQIK682"],"itemData":{"id":81,"type":"article-journal","title":"Mixed-list phonological similarity effects in delayed serial recall","container-title":"Journal of Memory and Language","page":"587-600","volume":"55","issue":"4","source":"ScienceDirect","abstract":"Recent experiments have shown that placing dissimilar items on lists of phonologically similar items enhances accuracy of ordered recall of the dissimilar items [Farrell, S., &amp;amp; Lewandowsky, S. (2003). Dissimilar items benefit from phonological similarity in serial recall. Journal of Experimental Psychology: Learning, Memory, and Cognition, 29, 838–849.]. Two explanations have been offered for this effect: an encoding explanation, in which items similar to current memory contents are given less encoding weight and offer less competition for recall; and a retrieval explanation, which suggests that the long-term similarity structure of the items leads to dissimilar items being more distinct on mixed lists. These theories are compared in an experiment in which a filled delay was introduced between study and test. Simulations show the prominent enhancing effects of similarity after a delay are captured by a model that assumes encoding is sensitive to the similarity of items to other list items [Farrell, S., &amp;amp; Lewandowsky, S. (2002). An endogenous distributed model of ordering in serial recall. Psychonomic Bulletin &amp;amp; Review, 9, 59–79.], but are not handled by a retrieval model [the Start–End Model; Henson, R. N. A. (1998). Short-term memory for serial order: the Start–End Model. Cognitive Psychology, 36, 73–137. ].","DOI":"10.1016/j.jml.2006.06.002","ISSN":"0749-596X","shortTitle":"Special Issue on Memory Models","journalAbbreviation":"Journal of Memory and Language","author":[{"family":"Farrell","given":"Simon"}],"issued":{"date-parts":[["2006",11]]}}},{"id":113,"uris":["http://zotero.org/users/1327751/items/FWU52HXK"],"uri":["http://zotero.org/users/1327751/items/FWU52HXK"],"itemData":{"id":113,"type":"article-journal","title":"Similarity, not complexity, determines visual working memory performance","container-title":"Journal of Experimental Psychology: Learning, Memory, and Cognition","page":"1884-1892","volume":"41","issue":"6","source":"EBSCOhost","archive_location":"2015-22620-001","abstract":"A number of studies have shown that visual working memory (WM) is poorer for complex versus simple items, traditionally accounted for by higher information load placing greater demands on encoding and storage capacity limits. Other research suggests that it may not be complexity that determines WM performance per se, but rather increased perceptual similarity between complex items as a result of a large amount of overlapping information. Increased similarity is thought to lead to greater comparison errors between items encoded into WM and the test item(s) presented at retrieval. However, previous studies have used different object categories to manipulate complexity and similarity, raising questions as to whether these effects are simply due to cross-category differences. For the first time, here the relationship between complexity and similarity in WM using the same stimulus category (abstract polygons) are investigated. The authors used a delayed discrimination task to measure WM for 1–4 complex versus simple simultaneously presented items and manipulated the similarity between the single test item at retrieval and the sample items at encoding. WM was poorer for complex than simple items only when the test item was similar to 1 of the encoding items, and not when it was dissimilar or identical. The results provide clear support for reinterpretation of the complexity effect in WM as a similarity effect and highlight the importance of the retrieval stage in governing WM performance. The authors discuss how these findings can be reconciled with current models of WM capacity limits. (PsycINFO Database Record (c) 2015 APA, all rights reserved). (journal abstract)","DOI":"10.1037/xlm0000125","ISSN":"0278-7393","journalAbbreviation":"Journal of Experimental Psychology: Learning, Memory, and Cognition","author":[{"family":"Jackson","given":"Margaret C."},{"family":"Linden","given":"David E. J."},{"family":"Roberts","given":"Mark V."},{"family":"Kriegeskorte","given":"Nikolaus"},{"family":"Haenschel","given":"Corinna"}],"issued":{"date-parts":[["2015",11]]}}},{"id":173,"uris":["http://zotero.org/users/1327751/items/RQTTCHQ8"],"uri":["http://zotero.org/users/1327751/items/RQTTCHQ8"],"itemData":{"id":173,"type":"article-journal","title":"Exemplar similarity, study list homogeneity, and short-term perceptual recognition","container-title":"Memory &amp; Cognition","page":"112-124","volume":"34","issue":"1","source":"link.springer.com","abstract":"Kahan</w:instrText>
      </w:r>
      <w:r w:rsidR="003C05CA" w:rsidRPr="004C5D18">
        <w:rPr>
          <w:lang w:val="de-CH"/>
        </w:rPr>
        <w:instrText xml:space="preserve">a and Sekuler (2002) conducted short-term perceptual recognition experiments and modeled the data with a noisy exemplar similarity model. They found model-based evidence that list homogeneity (i.e., the degree to which exemplars on a study list are similar to one another) exerted a significant impact on recognition performance—a finding that is not predicted by standard global familiarity models. A potential limitation of their experiments is that they tested complex stimuli in which psychological similarities among exemplars may have been misspecified. Also, the relative importance of list homogeneity was not compared with that of alternative forms of parametric variation in the model. We conducted conceptual replications of their experiments, using a simpler set of stimuli in which interexemplar similarities could be more precisely measured. Extensive model-based comparisons reveal, in accord with the results of Kahana and Sekuler, strong evidence for a role of list homogeneity onold-new recognition performance. We suggest that subjects systematically adjust their response criteria on the basis of the homogeneity of the study list items.","DOI":"10.3758/BF03193391","ISSN":"0090-502X, 1532-5946","journalAbbreviation":"Memory &amp; Cognition","language":"en","author":[{"family":"Nosofsky","given":"Robert M."},{"family":"Kantner","given":"Justin"}],"issued":{"date-parts":[["2006",1,1]]}}}],"schema":"https://github.com/citation-style-language/schema/raw/master/csl-citation.json"} </w:instrText>
      </w:r>
      <w:r w:rsidR="003C05CA">
        <w:fldChar w:fldCharType="separate"/>
      </w:r>
      <w:r w:rsidR="003C05CA" w:rsidRPr="004C5D18">
        <w:rPr>
          <w:rFonts w:ascii="Times New Roman" w:hAnsi="Times New Roman" w:cs="Times New Roman"/>
          <w:lang w:val="de-CH"/>
        </w:rPr>
        <w:t>(Farrell, 2006; Jackson, Linden, Roberts, Kriegeskorte, &amp; Haenschel, 2015; Nosofsky &amp; Kantner, 2006)</w:t>
      </w:r>
      <w:r w:rsidR="003C05CA">
        <w:fldChar w:fldCharType="end"/>
      </w:r>
      <w:r w:rsidR="001A395D" w:rsidRPr="004C5D18">
        <w:rPr>
          <w:lang w:val="de-CH"/>
        </w:rPr>
        <w:t xml:space="preserve">, and reasoning </w:t>
      </w:r>
      <w:r w:rsidR="001A395D">
        <w:fldChar w:fldCharType="begin"/>
      </w:r>
      <w:r w:rsidR="001A395D" w:rsidRPr="004C5D18">
        <w:rPr>
          <w:lang w:val="de-CH"/>
        </w:rPr>
        <w:instrText xml:space="preserve"> ADDIN ZOTERO_ITEM CSL_CITATION {"citationID":"apmup313e8","properties":{"formattedCitation":"(Heit &amp; Rubinstein, 1994)","plainCitation":"(Heit &amp; Rubinstein, 1994)"},"citationItems":[{"id":677,"uris":["http://zotero.org/users/1327751/items/T6HQVJ4W"],"uri":["http://zotero.org/users/1327751/items/T6HQVJ4W"],"itemData":{"id":677,"type":"article-journal","title":"Similarity and property effects in inductive reasoning.","container-title":"Journal of Experimental Psychology: Learning, Memory, and Cognition","page":"411","volume":"20","issue":"2","source":"Google Scholar","author":[{"family":"Heit","given":"Evan"},{"family":"Rubinstein","given":"Joshua"}],"issued":{"date-parts":[["1994"]]}}}],"schema":"https://github.com/citation-style-language/schema/raw/master/csl-citation.json"} </w:instrText>
      </w:r>
      <w:r w:rsidR="001A395D">
        <w:fldChar w:fldCharType="separate"/>
      </w:r>
      <w:r w:rsidR="001A395D" w:rsidRPr="004C5D18">
        <w:rPr>
          <w:rFonts w:ascii="Times New Roman" w:hAnsi="Times New Roman" w:cs="Times New Roman"/>
          <w:lang w:val="de-CH"/>
        </w:rPr>
        <w:t>(Heit &amp; Rubinstein, 1994)</w:t>
      </w:r>
      <w:r w:rsidR="001A395D">
        <w:fldChar w:fldCharType="end"/>
      </w:r>
      <w:r w:rsidR="004C5D18" w:rsidRPr="004C5D18">
        <w:rPr>
          <w:lang w:val="de-CH"/>
        </w:rPr>
        <w:t>.</w:t>
      </w:r>
      <w:r w:rsidR="00BA4284">
        <w:rPr>
          <w:lang w:val="de-CH"/>
        </w:rPr>
        <w:t xml:space="preserve"> </w:t>
      </w:r>
      <w:r w:rsidR="00741B04">
        <w:t xml:space="preserve">The typical task for acquiring similarity matrix </w:t>
      </w:r>
      <w:r w:rsidR="00AD5E4C">
        <w:t>is the Paired-Comparison task</w:t>
      </w:r>
      <w:r w:rsidR="009B6A84">
        <w:t xml:space="preserve"> </w:t>
      </w:r>
      <w:r w:rsidR="00CF25E4">
        <w:fldChar w:fldCharType="begin"/>
      </w:r>
      <w:r w:rsidR="00CF25E4">
        <w:instrText xml:space="preserve"> ADDIN ZOTERO_ITEM CSL_CITATION {"citationID":"a18073j845o","properties":{"formattedCitation":"(Giordano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CF25E4">
        <w:fldChar w:fldCharType="separate"/>
      </w:r>
      <w:r w:rsidR="00CF25E4" w:rsidRPr="00CF25E4">
        <w:rPr>
          <w:rFonts w:ascii="Times New Roman" w:hAnsi="Times New Roman" w:cs="Times New Roman"/>
        </w:rPr>
        <w:t>(Giordano et al., 2011)</w:t>
      </w:r>
      <w:r w:rsidR="00CF25E4">
        <w:fldChar w:fldCharType="end"/>
      </w:r>
      <w:r w:rsidR="00AD5E4C">
        <w:t xml:space="preserve">, which </w:t>
      </w:r>
      <w:r w:rsidR="00BF705D">
        <w:t>askes participants to rate</w:t>
      </w:r>
      <w:r w:rsidR="00AD5E4C">
        <w:t xml:space="preserve"> the similarity of two items </w:t>
      </w:r>
      <w:r w:rsidR="00DF7EFA">
        <w:t>at once, thus</w:t>
      </w:r>
      <w:r w:rsidR="00B02BEE">
        <w:t xml:space="preserve"> the number of trials requires to compare </w:t>
      </w:r>
      <m:oMath>
        <m:r>
          <w:rPr>
            <w:rFonts w:ascii="Cambria Math" w:hAnsi="Cambria Math"/>
          </w:rPr>
          <m:t>n</m:t>
        </m:r>
      </m:oMath>
      <w:r w:rsidR="00B02BEE">
        <w:t xml:space="preserve"> items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5B2892" w14:paraId="61150DC7" w14:textId="77777777" w:rsidTr="00484563">
        <w:trPr>
          <w:trHeight w:val="239"/>
        </w:trPr>
        <w:tc>
          <w:tcPr>
            <w:tcW w:w="250" w:type="dxa"/>
          </w:tcPr>
          <w:p w14:paraId="16F125E2" w14:textId="77777777" w:rsidR="005B2892" w:rsidRDefault="005B2892" w:rsidP="00484563">
            <w:pPr>
              <w:pStyle w:val="NoSpacing"/>
            </w:pPr>
          </w:p>
        </w:tc>
        <w:tc>
          <w:tcPr>
            <w:tcW w:w="8754" w:type="dxa"/>
          </w:tcPr>
          <w:p w14:paraId="3C46FF5B" w14:textId="77777777" w:rsidR="005B2892" w:rsidRDefault="00054574" w:rsidP="00484563">
            <w:pPr>
              <w:pStyle w:val="NoSpacing"/>
              <w:jc w:val="cente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oMath>
            </m:oMathPara>
          </w:p>
        </w:tc>
        <w:tc>
          <w:tcPr>
            <w:tcW w:w="496" w:type="dxa"/>
            <w:vAlign w:val="bottom"/>
          </w:tcPr>
          <w:p w14:paraId="0ABF1F01" w14:textId="77777777" w:rsidR="005B2892" w:rsidRPr="00B3521D" w:rsidRDefault="005B2892" w:rsidP="00484563">
            <w:pPr>
              <w:pStyle w:val="Caption"/>
              <w:jc w:val="right"/>
              <w:rPr>
                <w:i w:val="0"/>
                <w:sz w:val="24"/>
                <w:szCs w:val="24"/>
              </w:rPr>
            </w:pPr>
          </w:p>
        </w:tc>
      </w:tr>
    </w:tbl>
    <w:p w14:paraId="7FBE6FC5" w14:textId="77777777" w:rsidR="006A7D33" w:rsidRDefault="000E22F7" w:rsidP="00707A58">
      <w:pPr>
        <w:ind w:firstLine="0"/>
        <w:rPr>
          <w:rFonts w:cstheme="minorHAnsi"/>
        </w:rPr>
      </w:pPr>
      <w:r>
        <w:rPr>
          <w:rFonts w:cstheme="minorHAnsi"/>
        </w:rPr>
        <w:t xml:space="preserve">Because </w:t>
      </w:r>
      <w:r w:rsidR="00A67EB6">
        <w:rPr>
          <w:rFonts w:cstheme="minorHAnsi"/>
        </w:rPr>
        <w:t>the number of</w:t>
      </w:r>
      <w:r>
        <w:rPr>
          <w:rFonts w:cstheme="minorHAnsi"/>
        </w:rPr>
        <w:t xml:space="preserve"> </w:t>
      </w:r>
      <w:r w:rsidR="009D30CB">
        <w:rPr>
          <w:rFonts w:cstheme="minorHAnsi"/>
        </w:rPr>
        <w:t xml:space="preserve">necessary </w:t>
      </w:r>
      <w:r w:rsidR="00A67EB6">
        <w:rPr>
          <w:rFonts w:cstheme="minorHAnsi"/>
        </w:rPr>
        <w:t xml:space="preserve">comparisons to complete a full similarity matrix increase </w:t>
      </w:r>
      <w:r w:rsidR="00CE575F">
        <w:rPr>
          <w:rFonts w:cstheme="minorHAnsi"/>
        </w:rPr>
        <w:t>exponentially</w:t>
      </w:r>
      <w:r w:rsidR="00872008">
        <w:rPr>
          <w:rFonts w:cstheme="minorHAnsi"/>
        </w:rPr>
        <w:t xml:space="preserve">, </w:t>
      </w:r>
      <w:r w:rsidR="00672D43">
        <w:rPr>
          <w:rFonts w:cstheme="minorHAnsi"/>
        </w:rPr>
        <w:t xml:space="preserve">acquiring similarity matrix is often impractical when the number of items reaches certain </w:t>
      </w:r>
      <w:r w:rsidR="008303BE">
        <w:rPr>
          <w:rFonts w:cstheme="minorHAnsi"/>
        </w:rPr>
        <w:t>number</w:t>
      </w:r>
      <w:r w:rsidR="00672D43">
        <w:rPr>
          <w:rFonts w:cstheme="minorHAnsi"/>
        </w:rPr>
        <w:t>.</w:t>
      </w:r>
      <w:r w:rsidR="00E10AAE">
        <w:rPr>
          <w:rFonts w:cstheme="minorHAnsi"/>
        </w:rPr>
        <w:t xml:space="preserve"> For example, the similarity matrix of 50 items requires 1225 trials</w:t>
      </w:r>
      <w:r w:rsidR="005836FD">
        <w:rPr>
          <w:rFonts w:cstheme="minorHAnsi"/>
        </w:rPr>
        <w:t>, which will require two hours to complete the task</w:t>
      </w:r>
      <w:r w:rsidR="003B2B6F">
        <w:rPr>
          <w:rFonts w:cstheme="minorHAnsi"/>
        </w:rPr>
        <w:t xml:space="preserve"> </w:t>
      </w:r>
      <w:r w:rsidR="003B2B6F">
        <w:rPr>
          <w:rFonts w:cstheme="minorHAnsi"/>
        </w:rPr>
        <w:fldChar w:fldCharType="begin"/>
      </w:r>
      <w:r w:rsidR="003B2B6F">
        <w:rPr>
          <w:rFonts w:cstheme="minorHAnsi"/>
        </w:rPr>
        <w:instrText xml:space="preserve"> ADDIN ZOTERO_ITEM CSL_CITATION {"citationID":"aqt5dqs2t3","properties":{"formattedCitation":"(Giordano et al., 2011)","plainCitation":"(Giordano et al., 2011)"},"citationItems":[{"id":701,"uris":["http://zotero.org/users/1327751/items/N9I78NPC"],"uri":["http://zotero.org/users/1327751/items/N9I78NPC"],"itemData":{"id":701,"type":"article-journal","title":"Comparison of Methods for Collecting and Modeling Dissimilarity Data: Applications to Complex Sound Stimuli","container-title":"Multivariate Behavioral Research","page":"779-811","volume":"46","issue":"5","source":"Taylor and Francis+NEJM","abstract":"Sorting procedures are frequently adopted as an alternative to dissimilarity ratings to measure the dissimilarity of large sets of stimuli in a comparatively short time. However, systematic empirical research on the consequences of this experiment-design choice is lacking. We carried out a behavioral experiment to assess the extent to which sorting procedures compare to dissimilarity ratings in terms of efficiency, reliability, and accuracy, and the extent to which data from different data-collection methods are redundant and are better fit by different distance models. Participants estimated the dissimilarity of either semantically charged environmental sounds or semantically neutral synthetic sounds. We considered free and hierarchical sorting and derived indications concerning the properties of constrained and truncated hierarchical sorting methods from hierarchical sorting data. Results show that the higher efficiency of sorting methods comes at a considerable cost in terms of data reliability and accuracy. This loss appears to be minimized with truncated hierarchical sorting methods that start from a relatively low number of groups of stimuli. Finally, variations in data-collection method differentially affect the fit of various distance models at the group-average and individual levels. On the basis of these results, we suggest adopting sorting as an alternative to dissimilarity-rating methods only when strictly necessary. We also suggest analyzing the raw behavioral dissimilarities, and avoiding modeling them with one single distance model.","DOI":"10.1080/00273171.2011.606748","ISSN":"0027-3171","note":"PMID: 26736045","shortTitle":"Comparison of Methods for Collecting and Modeling Dissimilarity Data","author":[{"family":"Giordano","given":"Bruno L."},{"family":"Guastavino","given":"Catherine"},{"family":"Murphy","given":"Emma"},{"family":"Ogg","given":"Mattson"},{"family":"Smith","given":"Bennett K."},{"family":"McAdams","given":"Stephen"}],"issued":{"date-parts":[["2011",9,30]]}}}],"schema":"https://github.com/citation-style-language/schema/raw/master/csl-citation.json"} </w:instrText>
      </w:r>
      <w:r w:rsidR="003B2B6F">
        <w:rPr>
          <w:rFonts w:cstheme="minorHAnsi"/>
        </w:rPr>
        <w:fldChar w:fldCharType="separate"/>
      </w:r>
      <w:r w:rsidR="003B2B6F" w:rsidRPr="003B2B6F">
        <w:rPr>
          <w:rFonts w:ascii="Times New Roman" w:hAnsi="Times New Roman" w:cs="Times New Roman"/>
        </w:rPr>
        <w:t>(Giordano et al., 2011)</w:t>
      </w:r>
      <w:r w:rsidR="003B2B6F">
        <w:rPr>
          <w:rFonts w:cstheme="minorHAnsi"/>
        </w:rPr>
        <w:fldChar w:fldCharType="end"/>
      </w:r>
      <w:r w:rsidR="005836FD">
        <w:rPr>
          <w:rFonts w:cstheme="minorHAnsi"/>
        </w:rPr>
        <w:t>.</w:t>
      </w:r>
    </w:p>
    <w:p w14:paraId="47D2C8A9" w14:textId="77777777" w:rsidR="00D0302D" w:rsidRDefault="00D27A72" w:rsidP="006A7D33">
      <w:r>
        <w:t>In this study, we present a new method for acquiring the similarity matrix</w:t>
      </w:r>
      <w:r w:rsidR="00175767">
        <w:t xml:space="preserve"> quickly and accurately</w:t>
      </w:r>
      <w:r w:rsidR="00893575">
        <w:t>,</w:t>
      </w:r>
      <w:r>
        <w:t xml:space="preserve"> Multi-Items Rearrangement task</w:t>
      </w:r>
      <w:r w:rsidR="00893575">
        <w:t>.</w:t>
      </w:r>
      <w:r w:rsidR="00BB4972">
        <w:t xml:space="preserve"> </w:t>
      </w:r>
      <w:r w:rsidR="00B170FF">
        <w:t>The task presents</w:t>
      </w:r>
      <w:r w:rsidR="00BB4972">
        <w:t xml:space="preserve"> multiple items</w:t>
      </w:r>
      <w:r w:rsidR="00B170FF">
        <w:t xml:space="preserve"> at once, and participants are asked to rate those items in the single trial, which reduced the number of trials required for completing the similarity matrix drastically. </w:t>
      </w:r>
      <w:r w:rsidR="00417DD3">
        <w:t>In this article, we first introduce the Multi-Item</w:t>
      </w:r>
      <w:r w:rsidR="007F0BD3">
        <w:t>s Rearrangement task i</w:t>
      </w:r>
      <w:r w:rsidR="00EF2754">
        <w:t xml:space="preserve">n detail, then we will introduce two experiments to test the reliability and validity of the Multi-Items Rearrangement task. </w:t>
      </w:r>
    </w:p>
    <w:p w14:paraId="7C68CB0A" w14:textId="77777777" w:rsidR="00DA778A" w:rsidRDefault="003815D2" w:rsidP="003815D2">
      <w:pPr>
        <w:pStyle w:val="Heading1"/>
      </w:pPr>
      <w:r>
        <w:t>Multi-Items Rearrangement Task</w:t>
      </w:r>
    </w:p>
    <w:p w14:paraId="5B42420E" w14:textId="356AAC00" w:rsidR="00EF3476" w:rsidRDefault="00964884" w:rsidP="00E2413D">
      <w:r>
        <w:t>In t</w:t>
      </w:r>
      <w:r w:rsidR="00F660F5">
        <w:t xml:space="preserve">he Multi-Items Rearrangement </w:t>
      </w:r>
      <w:r w:rsidR="00712580">
        <w:t>T</w:t>
      </w:r>
      <w:r w:rsidR="00AD0A51">
        <w:t>ask</w:t>
      </w:r>
      <w:r>
        <w:t>,</w:t>
      </w:r>
      <w:r w:rsidR="00AD0A51">
        <w:t xml:space="preserve"> </w:t>
      </w:r>
      <w:r w:rsidR="008F3EBE">
        <w:t>multiple items</w:t>
      </w:r>
      <w:r>
        <w:t xml:space="preserve"> are presented</w:t>
      </w:r>
      <w:r w:rsidR="008F3EBE">
        <w:t xml:space="preserve"> at once and</w:t>
      </w:r>
      <w:r w:rsidR="000121CD">
        <w:t xml:space="preserve"> </w:t>
      </w:r>
      <w:r w:rsidR="008F3EBE">
        <w:t>p</w:t>
      </w:r>
      <w:r w:rsidR="00AE49F2">
        <w:t xml:space="preserve">articipants </w:t>
      </w:r>
      <w:r>
        <w:t xml:space="preserve">are </w:t>
      </w:r>
      <w:r w:rsidR="00AE49F2">
        <w:t xml:space="preserve">instructed to </w:t>
      </w:r>
      <w:r w:rsidR="00B73E29">
        <w:t xml:space="preserve">rearrange the items based on </w:t>
      </w:r>
      <w:r>
        <w:t xml:space="preserve">their similarity to </w:t>
      </w:r>
      <w:r w:rsidR="00F651D7">
        <w:t>the others</w:t>
      </w:r>
      <w:r w:rsidR="00EF3476">
        <w:t xml:space="preserve">, whereby </w:t>
      </w:r>
      <w:r w:rsidR="00EF3476">
        <w:lastRenderedPageBreak/>
        <w:t>the proximity between the items serves as an indicator of their similarity. Items which are closer together are regarded as similar, while items</w:t>
      </w:r>
      <w:r w:rsidR="00712580">
        <w:t xml:space="preserve"> which</w:t>
      </w:r>
      <w:r w:rsidR="00EF3476">
        <w:t xml:space="preserve"> far apart are regarded as dissimilar.</w:t>
      </w:r>
      <w:r w:rsidR="00B73E29">
        <w:t xml:space="preserve"> </w:t>
      </w:r>
    </w:p>
    <w:p w14:paraId="17ED0401" w14:textId="651C6085" w:rsidR="00D34079" w:rsidDel="00FD0A9C" w:rsidRDefault="00C802EE" w:rsidP="00E2413D">
      <w:pPr>
        <w:rPr>
          <w:del w:id="1" w:author="Hsuan-Yu Lin" w:date="2017-10-30T15:55:00Z"/>
        </w:rPr>
      </w:pPr>
      <w:r>
        <w:t xml:space="preserve">Figure </w:t>
      </w:r>
      <w:r w:rsidRPr="00600D45">
        <w:fldChar w:fldCharType="begin"/>
      </w:r>
      <w:r w:rsidRPr="00600D45">
        <w:instrText xml:space="preserve"> REF f_procedure \h </w:instrText>
      </w:r>
      <w:r w:rsidR="00600D45">
        <w:instrText xml:space="preserve"> \* MERGEFORMAT </w:instrText>
      </w:r>
      <w:r w:rsidRPr="00600D45">
        <w:fldChar w:fldCharType="separate"/>
      </w:r>
      <w:ins w:id="2" w:author="Hsuan-Yu Lin" w:date="2017-11-02T15:42:00Z">
        <w:r w:rsidR="008A786D" w:rsidRPr="008A786D">
          <w:rPr>
            <w:rPrChange w:id="3" w:author="Hsuan-Yu Lin" w:date="2017-11-02T15:42:00Z">
              <w:rPr>
                <w:rStyle w:val="Emphasis"/>
                <w:noProof/>
              </w:rPr>
            </w:rPrChange>
          </w:rPr>
          <w:t>1</w:t>
        </w:r>
      </w:ins>
      <w:del w:id="4" w:author="Hsuan-Yu Lin" w:date="2017-11-02T15:42:00Z">
        <w:r w:rsidR="00C00C73" w:rsidRPr="00C00C73" w:rsidDel="008A786D">
          <w:delText>1</w:delText>
        </w:r>
      </w:del>
      <w:r w:rsidRPr="00600D45">
        <w:fldChar w:fldCharType="end"/>
      </w:r>
      <w:r>
        <w:t xml:space="preserve"> shows the procedure of</w:t>
      </w:r>
      <w:r w:rsidR="0017640D">
        <w:t xml:space="preserve"> a trial in</w:t>
      </w:r>
      <w:r>
        <w:t xml:space="preserve"> the Multi-Items Rearrangement </w:t>
      </w:r>
      <w:r w:rsidR="00712580">
        <w:t>t</w:t>
      </w:r>
      <w:r>
        <w:t xml:space="preserve">ask. </w:t>
      </w:r>
      <w:r w:rsidR="00D7374C">
        <w:t xml:space="preserve">Because the Multi-Items Rearrangement </w:t>
      </w:r>
      <w:r w:rsidR="00712580">
        <w:t>t</w:t>
      </w:r>
      <w:r w:rsidR="00D7374C">
        <w:t xml:space="preserve">ask presents multiple items at once, a subset of the similarity matrix can </w:t>
      </w:r>
      <w:r w:rsidR="00FB0507">
        <w:t xml:space="preserve">be acquired in a single trial. </w:t>
      </w:r>
      <w:r w:rsidR="008A70D6">
        <w:t xml:space="preserve">Therefore, the Multi-Items Rearrangement task requires less trials to </w:t>
      </w:r>
      <w:r w:rsidR="002E0C55">
        <w:t>complete</w:t>
      </w:r>
      <w:r w:rsidR="008A70D6">
        <w:t xml:space="preserve"> the full similarity matrix.</w:t>
      </w:r>
      <w:ins w:id="5" w:author="Hsuan-Yu Lin" w:date="2017-10-31T13:52:00Z">
        <w:r w:rsidR="00C47BF3">
          <w:t xml:space="preserve"> To fully construct the similarity matrix, every element in the item pool should be presented with every other element at least once.</w:t>
        </w:r>
      </w:ins>
      <w:ins w:id="6" w:author="Hsuan-Yu Lin" w:date="2017-10-30T15:55:00Z">
        <w:r w:rsidR="00533B9A" w:rsidRPr="00533B9A">
          <w:t xml:space="preserve"> </w:t>
        </w:r>
      </w:ins>
      <w:ins w:id="7" w:author="Hsuan-Yu Lin" w:date="2017-10-31T13:53:00Z">
        <w:r w:rsidR="00C47BF3">
          <w:t>Under this constraint, t</w:t>
        </w:r>
      </w:ins>
      <w:ins w:id="8" w:author="Hsuan-Yu Lin" w:date="2017-10-30T15:55:00Z">
        <w:r w:rsidR="00533B9A" w:rsidRPr="00533B9A">
          <w:t>he selection of subsets constitutes a special case of the set cover problem, the optimal solution of which could potentially be computed in polynomial time by devising a specialized heuristic algorithm (</w:t>
        </w:r>
        <w:proofErr w:type="spellStart"/>
        <w:r w:rsidR="00533B9A" w:rsidRPr="00533B9A">
          <w:t>Caprara</w:t>
        </w:r>
        <w:proofErr w:type="spellEnd"/>
        <w:r w:rsidR="00533B9A" w:rsidRPr="00533B9A">
          <w:t xml:space="preserve">, </w:t>
        </w:r>
        <w:proofErr w:type="spellStart"/>
        <w:r w:rsidR="00533B9A" w:rsidRPr="00533B9A">
          <w:t>Toth</w:t>
        </w:r>
        <w:proofErr w:type="spellEnd"/>
        <w:r w:rsidR="00533B9A" w:rsidRPr="00533B9A">
          <w:t xml:space="preserve">, &amp; </w:t>
        </w:r>
        <w:proofErr w:type="spellStart"/>
        <w:r w:rsidR="00533B9A" w:rsidRPr="00533B9A">
          <w:t>Fischetti</w:t>
        </w:r>
        <w:proofErr w:type="spellEnd"/>
        <w:r w:rsidR="00533B9A" w:rsidRPr="00533B9A">
          <w:t xml:space="preserve">, 2000; </w:t>
        </w:r>
        <w:proofErr w:type="spellStart"/>
        <w:r w:rsidR="00533B9A" w:rsidRPr="00533B9A">
          <w:t>Feo</w:t>
        </w:r>
        <w:proofErr w:type="spellEnd"/>
        <w:r w:rsidR="00533B9A" w:rsidRPr="00533B9A">
          <w:t xml:space="preserve"> &amp; </w:t>
        </w:r>
        <w:proofErr w:type="spellStart"/>
        <w:r w:rsidR="00533B9A" w:rsidRPr="00533B9A">
          <w:t>Resende</w:t>
        </w:r>
        <w:proofErr w:type="spellEnd"/>
        <w:r w:rsidR="00533B9A" w:rsidRPr="00533B9A">
          <w:t>, 1989). In this paper however, we suggest a less complex and less computationally intensive solution which nonetheless guarantees the coverage of all comparison pairs within an item pool while keeping the required number of subsets relatively low.</w:t>
        </w:r>
      </w:ins>
    </w:p>
    <w:p w14:paraId="2F16213E" w14:textId="77777777" w:rsidR="00FD0A9C" w:rsidRDefault="00FD0A9C" w:rsidP="00E2413D">
      <w:pPr>
        <w:rPr>
          <w:ins w:id="9" w:author="Hsuan-Yu Lin" w:date="2017-10-30T15:55:00Z"/>
        </w:rPr>
      </w:pPr>
    </w:p>
    <w:p w14:paraId="7ABF69EF" w14:textId="7043D220" w:rsidR="00E2413D" w:rsidRDefault="001C0182" w:rsidP="00E2413D">
      <w:pPr>
        <w:rPr>
          <w:rFonts w:eastAsia="MS Gothic"/>
        </w:rPr>
      </w:pPr>
      <w:commentRangeStart w:id="10"/>
      <w:commentRangeStart w:id="11"/>
      <w:del w:id="12" w:author="Hsuan-Yu Lin" w:date="2017-10-31T14:00:00Z">
        <w:r w:rsidDel="00BA02FF">
          <w:delText xml:space="preserve">The Multi-Items Rearrangement </w:delText>
        </w:r>
        <w:r w:rsidR="00712580" w:rsidDel="00BA02FF">
          <w:delText>T</w:delText>
        </w:r>
        <w:r w:rsidDel="00BA02FF">
          <w:delText>ask divide</w:delText>
        </w:r>
        <w:r w:rsidR="00934C6E" w:rsidDel="00BA02FF">
          <w:delText>s</w:delText>
        </w:r>
        <w:r w:rsidDel="00BA02FF">
          <w:delText xml:space="preserve"> the item pool </w:delText>
        </w:r>
        <w:r w:rsidR="00D962D6" w:rsidDel="00BA02FF">
          <w:delText>into several subsets</w:delText>
        </w:r>
      </w:del>
      <w:ins w:id="13" w:author="Hsuan-Yu Lin" w:date="2017-10-31T14:00:00Z">
        <w:r w:rsidR="00BA02FF">
          <w:t>The item pool is divided into several subsets</w:t>
        </w:r>
      </w:ins>
      <w:r w:rsidR="00D962D6">
        <w:t>, and two su</w:t>
      </w:r>
      <w:r w:rsidR="002F6EE2">
        <w:t xml:space="preserve">bsets are presented in a trial, thus, the task only requires </w:t>
      </w:r>
      <w:r w:rsidR="00423A62">
        <w:t xml:space="preserve">pair-wise </w:t>
      </w:r>
      <w:r w:rsidR="002F6EE2">
        <w:t>combinations</w:t>
      </w:r>
      <w:r w:rsidR="00423A62">
        <w:t xml:space="preserve"> among</w:t>
      </w:r>
      <w:r w:rsidR="002F6EE2">
        <w:t xml:space="preserve"> subsets</w:t>
      </w:r>
      <w:del w:id="14" w:author="Hsuan-Yu Lin" w:date="2017-10-31T14:01:00Z">
        <w:r w:rsidR="00423A62" w:rsidDel="00C836B8">
          <w:delText xml:space="preserve"> instead of pair-wise combinations among every single item</w:delText>
        </w:r>
      </w:del>
      <w:r w:rsidR="002F6EE2">
        <w:t xml:space="preserve">. </w:t>
      </w:r>
      <w:commentRangeEnd w:id="10"/>
      <w:r w:rsidR="006D2C6E">
        <w:rPr>
          <w:rStyle w:val="CommentReference"/>
        </w:rPr>
        <w:commentReference w:id="10"/>
      </w:r>
      <w:commentRangeEnd w:id="11"/>
      <w:r w:rsidR="00B5507B">
        <w:rPr>
          <w:rStyle w:val="CommentReference"/>
        </w:rPr>
        <w:commentReference w:id="11"/>
      </w:r>
      <w:r w:rsidR="0078477F">
        <w:t xml:space="preserve">Assuming the item pool has </w:t>
      </w:r>
      <m:oMath>
        <m:r>
          <w:rPr>
            <w:rFonts w:ascii="Cambria Math" w:hAnsi="Cambria Math"/>
          </w:rPr>
          <m:t>n</m:t>
        </m:r>
      </m:oMath>
      <w:r w:rsidR="0078477F">
        <w:t xml:space="preserve"> items and is divided into subsets </w:t>
      </w:r>
      <w:r w:rsidR="00423A62">
        <w:t xml:space="preserve">with </w:t>
      </w:r>
      <m:oMath>
        <m:r>
          <w:rPr>
            <w:rFonts w:ascii="Cambria Math" w:hAnsi="Cambria Math"/>
          </w:rPr>
          <m:t>m</m:t>
        </m:r>
      </m:oMath>
      <w:r w:rsidR="0078477F">
        <w:t xml:space="preserve"> items each,</w:t>
      </w:r>
      <w:r w:rsidR="00F90354">
        <w:t xml:space="preserve"> there are </w:t>
      </w:r>
      <m:oMath>
        <m:f>
          <m:fPr>
            <m:ctrlPr>
              <w:rPr>
                <w:rFonts w:ascii="Cambria Math" w:hAnsi="Cambria Math"/>
                <w:i/>
              </w:rPr>
            </m:ctrlPr>
          </m:fPr>
          <m:num>
            <m:r>
              <w:rPr>
                <w:rFonts w:ascii="Cambria Math" w:hAnsi="Cambria Math"/>
              </w:rPr>
              <m:t>n</m:t>
            </m:r>
          </m:num>
          <m:den>
            <m:r>
              <w:rPr>
                <w:rFonts w:ascii="Cambria Math" w:hAnsi="Cambria Math"/>
              </w:rPr>
              <m:t>m</m:t>
            </m:r>
          </m:den>
        </m:f>
      </m:oMath>
      <w:r w:rsidR="00F90354">
        <w:rPr>
          <w:rFonts w:eastAsia="MS Gothic" w:hint="eastAsia"/>
        </w:rPr>
        <w:t xml:space="preserve"> subsets.</w:t>
      </w:r>
      <w:r w:rsidR="00F90354">
        <w:rPr>
          <w:rFonts w:eastAsia="MS Gothic"/>
        </w:rPr>
        <w:t xml:space="preserve"> The number of trials require</w:t>
      </w:r>
      <w:r w:rsidR="0058144B">
        <w:rPr>
          <w:rFonts w:eastAsia="MS Gothic"/>
        </w:rPr>
        <w:t>d</w:t>
      </w:r>
      <w:r w:rsidR="00F90354">
        <w:rPr>
          <w:rFonts w:eastAsia="MS Gothic"/>
        </w:rPr>
        <w:t xml:space="preserve"> to completely compare all the subsets is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50"/>
        <w:gridCol w:w="8619"/>
        <w:gridCol w:w="491"/>
      </w:tblGrid>
      <w:tr w:rsidR="00DD4009" w14:paraId="4116417D" w14:textId="77777777" w:rsidTr="00940DFC">
        <w:trPr>
          <w:trHeight w:val="725"/>
        </w:trPr>
        <w:tc>
          <w:tcPr>
            <w:tcW w:w="250" w:type="dxa"/>
          </w:tcPr>
          <w:p w14:paraId="1C4FF248" w14:textId="77777777" w:rsidR="00DD4009" w:rsidRDefault="00DD4009" w:rsidP="00484563">
            <w:pPr>
              <w:pStyle w:val="NoSpacing"/>
            </w:pPr>
          </w:p>
        </w:tc>
        <w:tc>
          <w:tcPr>
            <w:tcW w:w="8754" w:type="dxa"/>
          </w:tcPr>
          <w:p w14:paraId="420E82C2" w14:textId="77777777" w:rsidR="00DD4009" w:rsidRPr="00A42F01" w:rsidRDefault="00054574" w:rsidP="00427625">
            <w:pPr>
              <w:pStyle w:val="NoSpacing"/>
              <w:jc w:val="center"/>
              <w:rPr>
                <w:rFonts w:eastAsia="MS Gothic"/>
              </w:rPr>
            </w:pPr>
            <m:oMathPara>
              <m:oMath>
                <m:f>
                  <m:fPr>
                    <m:ctrlPr>
                      <w:rPr>
                        <w:rFonts w:ascii="Cambria Math" w:hAnsi="Cambria Math"/>
                        <w:i/>
                      </w:rPr>
                    </m:ctrlPr>
                  </m:fPr>
                  <m:num>
                    <m:r>
                      <w:rPr>
                        <w:rFonts w:ascii="Cambria Math" w:hAnsi="Cambria Math"/>
                      </w:rPr>
                      <m:t>n</m:t>
                    </m:r>
                  </m:num>
                  <m:den>
                    <m:r>
                      <w:rPr>
                        <w:rFonts w:ascii="Cambria Math" w:hAnsi="Cambria Math"/>
                      </w:rPr>
                      <m:t>2m</m:t>
                    </m:r>
                  </m:den>
                </m:f>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r>
                      <w:rPr>
                        <w:rFonts w:ascii="Cambria Math" w:hAnsi="Cambria Math"/>
                      </w:rPr>
                      <m:t>-1</m:t>
                    </m:r>
                  </m:e>
                </m:d>
                <m:r>
                  <w:rPr>
                    <w:rFonts w:ascii="Cambria Math" w:hAnsi="Cambria Math"/>
                  </w:rPr>
                  <m:t>.</m:t>
                </m:r>
              </m:oMath>
            </m:oMathPara>
          </w:p>
        </w:tc>
        <w:tc>
          <w:tcPr>
            <w:tcW w:w="496" w:type="dxa"/>
            <w:vAlign w:val="bottom"/>
          </w:tcPr>
          <w:p w14:paraId="41BB14B5" w14:textId="77777777" w:rsidR="00DD4009" w:rsidRPr="00B3521D" w:rsidRDefault="00DD4009" w:rsidP="00484563">
            <w:pPr>
              <w:pStyle w:val="Caption"/>
              <w:jc w:val="right"/>
              <w:rPr>
                <w:i w:val="0"/>
                <w:sz w:val="24"/>
                <w:szCs w:val="24"/>
              </w:rPr>
            </w:pPr>
          </w:p>
        </w:tc>
      </w:tr>
    </w:tbl>
    <w:p w14:paraId="0DDB3B2B" w14:textId="6C6CA858" w:rsidR="00AE2E7D" w:rsidRDefault="00407631" w:rsidP="00AE2E7D">
      <w:pPr>
        <w:pStyle w:val="NoSpacing"/>
      </w:pPr>
      <w:ins w:id="15" w:author="Hsuan-Yu Lin" w:date="2017-10-31T17:38:00Z">
        <w:r>
          <w:rPr>
            <w:rFonts w:eastAsia="MS Gothic"/>
          </w:rPr>
          <w:t>Table</w:t>
        </w:r>
      </w:ins>
      <w:ins w:id="16" w:author="Hsuan-Yu Lin" w:date="2017-11-02T15:39:00Z">
        <w:r w:rsidR="00A574A7">
          <w:rPr>
            <w:rFonts w:eastAsia="MS Gothic"/>
          </w:rPr>
          <w:t xml:space="preserve"> </w:t>
        </w:r>
      </w:ins>
      <w:ins w:id="17" w:author="Hsuan-Yu Lin" w:date="2017-11-02T16:11:00Z">
        <w:r w:rsidR="00506466">
          <w:rPr>
            <w:rFonts w:eastAsia="MS Gothic"/>
          </w:rPr>
          <w:fldChar w:fldCharType="begin"/>
        </w:r>
        <w:r w:rsidR="00506466">
          <w:rPr>
            <w:rFonts w:eastAsia="MS Gothic"/>
          </w:rPr>
          <w:instrText xml:space="preserve"> REF t_subset_distribution_example \h </w:instrText>
        </w:r>
      </w:ins>
      <w:r w:rsidR="00506466">
        <w:rPr>
          <w:rFonts w:eastAsia="MS Gothic"/>
        </w:rPr>
      </w:r>
      <w:r w:rsidR="00506466">
        <w:rPr>
          <w:rFonts w:eastAsia="MS Gothic"/>
        </w:rPr>
        <w:fldChar w:fldCharType="separate"/>
      </w:r>
      <w:ins w:id="18" w:author="Hsuan-Yu Lin" w:date="2017-11-02T16:11:00Z">
        <w:r w:rsidR="00506466">
          <w:rPr>
            <w:noProof/>
          </w:rPr>
          <w:t>1</w:t>
        </w:r>
        <w:r w:rsidR="00506466">
          <w:rPr>
            <w:rFonts w:eastAsia="MS Gothic"/>
          </w:rPr>
          <w:fldChar w:fldCharType="end"/>
        </w:r>
      </w:ins>
      <w:ins w:id="19" w:author="Hsuan-Yu Lin" w:date="2017-10-31T17:38:00Z">
        <w:r>
          <w:rPr>
            <w:rFonts w:eastAsia="MS Gothic"/>
          </w:rPr>
          <w:t xml:space="preserve"> </w:t>
        </w:r>
      </w:ins>
      <w:ins w:id="20" w:author="Hsuan-Yu Lin" w:date="2017-11-02T15:39:00Z">
        <w:r w:rsidR="00A574A7">
          <w:rPr>
            <w:rFonts w:eastAsia="MS Gothic"/>
          </w:rPr>
          <w:t xml:space="preserve">and </w:t>
        </w:r>
      </w:ins>
      <w:ins w:id="21" w:author="Hsuan-Yu Lin" w:date="2017-11-02T16:11:00Z">
        <w:r w:rsidR="00506466">
          <w:rPr>
            <w:rFonts w:eastAsia="MS Gothic"/>
          </w:rPr>
          <w:fldChar w:fldCharType="begin"/>
        </w:r>
        <w:r w:rsidR="00506466">
          <w:rPr>
            <w:rFonts w:eastAsia="MS Gothic"/>
          </w:rPr>
          <w:instrText xml:space="preserve"> REF t_item_distribution_example \h </w:instrText>
        </w:r>
      </w:ins>
      <w:r w:rsidR="00506466">
        <w:rPr>
          <w:rFonts w:eastAsia="MS Gothic"/>
        </w:rPr>
      </w:r>
      <w:r w:rsidR="00506466">
        <w:rPr>
          <w:rFonts w:eastAsia="MS Gothic"/>
        </w:rPr>
        <w:fldChar w:fldCharType="separate"/>
      </w:r>
      <w:ins w:id="22" w:author="Hsuan-Yu Lin" w:date="2017-11-02T16:11:00Z">
        <w:r w:rsidR="00506466">
          <w:rPr>
            <w:noProof/>
          </w:rPr>
          <w:t>2</w:t>
        </w:r>
        <w:r w:rsidR="00506466">
          <w:rPr>
            <w:rFonts w:eastAsia="MS Gothic"/>
          </w:rPr>
          <w:fldChar w:fldCharType="end"/>
        </w:r>
      </w:ins>
      <w:ins w:id="23" w:author="Hsuan-Yu Lin" w:date="2017-11-02T15:38:00Z">
        <w:r w:rsidR="00CB0C13">
          <w:rPr>
            <w:rFonts w:eastAsia="MS Gothic"/>
          </w:rPr>
          <w:t xml:space="preserve"> shown an example of arranging the item</w:t>
        </w:r>
      </w:ins>
      <w:ins w:id="24" w:author="Hsuan-Yu Lin" w:date="2017-11-02T15:39:00Z">
        <w:r w:rsidR="00CB0C13">
          <w:rPr>
            <w:rFonts w:eastAsia="MS Gothic"/>
          </w:rPr>
          <w:t>s</w:t>
        </w:r>
      </w:ins>
      <w:ins w:id="25" w:author="Hsuan-Yu Lin" w:date="2017-11-02T15:38:00Z">
        <w:r w:rsidR="00CB0C13">
          <w:rPr>
            <w:rFonts w:eastAsia="MS Gothic"/>
          </w:rPr>
          <w:t xml:space="preserve"> distribution </w:t>
        </w:r>
      </w:ins>
      <w:ins w:id="26" w:author="Hsuan-Yu Lin" w:date="2017-11-02T15:39:00Z">
        <w:r w:rsidR="00CB0C13">
          <w:rPr>
            <w:rFonts w:eastAsia="MS Gothic"/>
          </w:rPr>
          <w:t>with 12 items in the item pool and 3 items in each subset.</w:t>
        </w:r>
      </w:ins>
      <w:ins w:id="27" w:author="Hsuan-Yu Lin" w:date="2017-11-02T16:41:00Z">
        <w:r w:rsidR="00866DA5">
          <w:rPr>
            <w:rFonts w:eastAsia="MS Gothic"/>
          </w:rPr>
          <w:t xml:space="preserve"> In the case that item</w:t>
        </w:r>
      </w:ins>
      <w:ins w:id="28" w:author="Hsuan-Yu Lin" w:date="2017-11-02T16:42:00Z">
        <w:r w:rsidR="008929BE">
          <w:rPr>
            <w:rFonts w:eastAsia="MS Gothic"/>
          </w:rPr>
          <w:t xml:space="preserve"> pool</w:t>
        </w:r>
      </w:ins>
      <w:ins w:id="29" w:author="Hsuan-Yu Lin" w:date="2017-11-02T16:41:00Z">
        <w:r w:rsidR="00866DA5">
          <w:rPr>
            <w:rFonts w:eastAsia="MS Gothic"/>
          </w:rPr>
          <w:t xml:space="preserve"> </w:t>
        </w:r>
      </w:ins>
      <w:ins w:id="30" w:author="Hsuan-Yu Lin" w:date="2017-11-03T15:10:00Z">
        <w:r w:rsidR="008A2D18">
          <w:rPr>
            <w:rFonts w:eastAsia="MS Gothic"/>
          </w:rPr>
          <w:t>cannot</w:t>
        </w:r>
      </w:ins>
      <w:ins w:id="31" w:author="Hsuan-Yu Lin" w:date="2017-11-02T16:41:00Z">
        <w:r w:rsidR="00866DA5">
          <w:rPr>
            <w:rFonts w:eastAsia="MS Gothic"/>
          </w:rPr>
          <w:t xml:space="preserve"> be d</w:t>
        </w:r>
        <w:bookmarkStart w:id="32" w:name="_GoBack"/>
        <w:bookmarkEnd w:id="32"/>
        <w:r w:rsidR="00866DA5">
          <w:rPr>
            <w:rFonts w:eastAsia="MS Gothic"/>
          </w:rPr>
          <w:t>ivided into integer nu</w:t>
        </w:r>
      </w:ins>
      <w:ins w:id="33" w:author="Hsuan-Yu Lin" w:date="2017-11-02T16:42:00Z">
        <w:r w:rsidR="00866DA5">
          <w:rPr>
            <w:rFonts w:eastAsia="MS Gothic"/>
          </w:rPr>
          <w:t xml:space="preserve">mber subsets, </w:t>
        </w:r>
        <w:r w:rsidR="008929BE">
          <w:rPr>
            <w:rFonts w:eastAsia="MS Gothic"/>
          </w:rPr>
          <w:t>null item</w:t>
        </w:r>
      </w:ins>
      <w:ins w:id="34" w:author="Hsuan-Yu Lin" w:date="2017-11-02T16:43:00Z">
        <w:r w:rsidR="004E341B">
          <w:rPr>
            <w:rFonts w:eastAsia="MS Gothic"/>
          </w:rPr>
          <w:t>s</w:t>
        </w:r>
      </w:ins>
      <w:ins w:id="35" w:author="Hsuan-Yu Lin" w:date="2017-11-02T16:42:00Z">
        <w:r w:rsidR="008929BE">
          <w:rPr>
            <w:rFonts w:eastAsia="MS Gothic"/>
          </w:rPr>
          <w:t xml:space="preserve"> can be added into the item pool</w:t>
        </w:r>
        <w:r w:rsidR="00B123A1">
          <w:rPr>
            <w:rFonts w:eastAsia="MS Gothic"/>
          </w:rPr>
          <w:t xml:space="preserve"> in order to achieve integer number of subset.</w:t>
        </w:r>
        <w:r w:rsidR="004E341B">
          <w:rPr>
            <w:rFonts w:eastAsia="MS Gothic"/>
          </w:rPr>
          <w:t xml:space="preserve"> When </w:t>
        </w:r>
      </w:ins>
      <w:ins w:id="36" w:author="Hsuan-Yu Lin" w:date="2017-11-02T16:43:00Z">
        <w:r w:rsidR="004E341B">
          <w:rPr>
            <w:rFonts w:eastAsia="MS Gothic"/>
          </w:rPr>
          <w:t>encounter</w:t>
        </w:r>
      </w:ins>
      <w:ins w:id="37" w:author="Hsuan-Yu Lin" w:date="2017-11-03T13:37:00Z">
        <w:r w:rsidR="005343B1">
          <w:rPr>
            <w:rFonts w:eastAsia="MS Gothic"/>
          </w:rPr>
          <w:t>ing</w:t>
        </w:r>
      </w:ins>
      <w:ins w:id="38" w:author="Hsuan-Yu Lin" w:date="2017-11-02T16:43:00Z">
        <w:r w:rsidR="004E341B">
          <w:rPr>
            <w:rFonts w:eastAsia="MS Gothic"/>
          </w:rPr>
          <w:t xml:space="preserve"> the null items in the trial, the experimenter can </w:t>
        </w:r>
      </w:ins>
      <w:ins w:id="39" w:author="Hsuan-Yu Lin" w:date="2017-11-03T13:37:00Z">
        <w:r w:rsidR="00D92439">
          <w:rPr>
            <w:rFonts w:eastAsia="MS Gothic"/>
          </w:rPr>
          <w:t>choose</w:t>
        </w:r>
      </w:ins>
      <w:ins w:id="40" w:author="Hsuan-Yu Lin" w:date="2017-11-02T16:43:00Z">
        <w:r w:rsidR="004E341B">
          <w:rPr>
            <w:rFonts w:eastAsia="MS Gothic"/>
          </w:rPr>
          <w:t xml:space="preserve"> either omit the </w:t>
        </w:r>
      </w:ins>
      <w:ins w:id="41" w:author="Hsuan-Yu Lin" w:date="2017-11-02T16:44:00Z">
        <w:r w:rsidR="004E341B">
          <w:rPr>
            <w:rFonts w:eastAsia="MS Gothic"/>
          </w:rPr>
          <w:t xml:space="preserve">null items and present less items in the trial or present random items which </w:t>
        </w:r>
      </w:ins>
      <w:ins w:id="42" w:author="Hsuan-Yu Lin" w:date="2017-11-02T16:45:00Z">
        <w:r w:rsidR="004E341B">
          <w:rPr>
            <w:rFonts w:eastAsia="MS Gothic"/>
          </w:rPr>
          <w:t>were not in the current trial.</w:t>
        </w:r>
      </w:ins>
      <w:ins w:id="43" w:author="Hsuan-Yu Lin" w:date="2017-11-02T15:39:00Z">
        <w:r w:rsidR="00CB0C13">
          <w:rPr>
            <w:rFonts w:eastAsia="MS Gothic"/>
          </w:rPr>
          <w:t xml:space="preserve"> </w:t>
        </w:r>
      </w:ins>
      <w:commentRangeStart w:id="44"/>
      <w:del w:id="45" w:author="Hsuan-Yu Lin" w:date="2017-10-31T14:22:00Z">
        <w:r w:rsidR="00003BD9" w:rsidDel="007D000A">
          <w:rPr>
            <w:rFonts w:eastAsia="MS Gothic" w:hint="eastAsia"/>
          </w:rPr>
          <w:delText xml:space="preserve">In the case where each subset contains only </w:delText>
        </w:r>
        <m:oMath>
          <m:r>
            <w:rPr>
              <w:rFonts w:ascii="Cambria Math" w:eastAsia="MS Gothic" w:hAnsi="Cambria Math"/>
            </w:rPr>
            <m:t>1</m:t>
          </m:r>
        </m:oMath>
        <w:r w:rsidR="00003BD9" w:rsidDel="007D000A">
          <w:rPr>
            <w:rFonts w:eastAsia="MS Gothic"/>
          </w:rPr>
          <w:delText xml:space="preserve"> item, the Multi-Items Rearrangement task requires the same number of trials</w:delText>
        </w:r>
        <w:r w:rsidR="00162FC9" w:rsidDel="007D000A">
          <w:rPr>
            <w:rFonts w:eastAsia="MS Gothic"/>
          </w:rPr>
          <w:delText xml:space="preserve"> as the Paired-Comparison task, since there are only two items are compared at once. </w:delText>
        </w:r>
        <w:r w:rsidR="00A23C34" w:rsidDel="007D000A">
          <w:rPr>
            <w:rFonts w:eastAsia="MS Gothic"/>
          </w:rPr>
          <w:delText>If the subset contains half of the items, all the items are compared at once, and only a single trial is required to complete the similarity matrix.</w:delText>
        </w:r>
        <w:r w:rsidR="00D34079" w:rsidDel="007D000A">
          <w:rPr>
            <w:rFonts w:eastAsia="MS Gothic"/>
          </w:rPr>
          <w:delText xml:space="preserve"> </w:delText>
        </w:r>
        <w:r w:rsidR="00E53766" w:rsidDel="007D000A">
          <w:delText xml:space="preserve">However, it is unrealistic to present all the </w:delText>
        </w:r>
        <w:r w:rsidR="007B5363" w:rsidDel="007D000A">
          <w:delText xml:space="preserve">in a trial. </w:delText>
        </w:r>
        <w:r w:rsidR="00484563" w:rsidDel="00EA68E8">
          <w:delText>Presenting large amount of the items in a trial increases the comple</w:delText>
        </w:r>
        <w:r w:rsidR="00DA23FB" w:rsidDel="00EA68E8">
          <w:delText xml:space="preserve">xity for rearrangement. </w:delText>
        </w:r>
      </w:del>
      <w:r w:rsidR="007F5882">
        <w:t xml:space="preserve">In the </w:t>
      </w:r>
      <w:r w:rsidR="007F5882">
        <w:lastRenderedPageBreak/>
        <w:t>study, we presented 8 items at once in a single trial, i.e., 4 items per subse</w:t>
      </w:r>
      <w:ins w:id="46" w:author="Hsuan-Yu Lin" w:date="2017-11-02T16:50:00Z">
        <w:r w:rsidR="00DC21B2">
          <w:t>t, with 16 item</w:t>
        </w:r>
        <w:r w:rsidR="003848B1">
          <w:t>s in item pool</w:t>
        </w:r>
      </w:ins>
      <w:del w:id="47" w:author="Hsuan-Yu Lin" w:date="2017-11-02T16:50:00Z">
        <w:r w:rsidR="007F5882" w:rsidDel="00DC21B2">
          <w:delText>t</w:delText>
        </w:r>
      </w:del>
      <w:r w:rsidR="007F5882">
        <w:t>.</w:t>
      </w:r>
      <w:commentRangeEnd w:id="44"/>
      <w:r w:rsidR="00E71CAE">
        <w:rPr>
          <w:rStyle w:val="CommentReference"/>
          <w:kern w:val="24"/>
        </w:rPr>
        <w:commentReference w:id="44"/>
      </w:r>
    </w:p>
    <w:p w14:paraId="2E79A389" w14:textId="1931CD62" w:rsidR="00402788" w:rsidRDefault="00971FA5" w:rsidP="00402788">
      <w:pPr>
        <w:rPr>
          <w:rFonts w:eastAsia="MS Gothic"/>
        </w:rPr>
      </w:pPr>
      <w:r>
        <w:rPr>
          <w:rFonts w:eastAsia="MS Gothic"/>
        </w:rPr>
        <w:t xml:space="preserve">Other than time efficiency, the Multi-Items Rearrangement task also provides a finer </w:t>
      </w:r>
      <w:r w:rsidR="007F4133">
        <w:rPr>
          <w:rFonts w:eastAsia="MS Gothic"/>
        </w:rPr>
        <w:t>scale</w:t>
      </w:r>
      <w:r>
        <w:rPr>
          <w:rFonts w:eastAsia="MS Gothic"/>
        </w:rPr>
        <w:t xml:space="preserve"> for reporting similarity comparing to Paired-Comparison task. </w:t>
      </w:r>
      <w:r w:rsidR="002E0EB3">
        <w:rPr>
          <w:rFonts w:eastAsia="MS Gothic"/>
        </w:rPr>
        <w:t xml:space="preserve">In the Paired-Comparison task, participants are limited to </w:t>
      </w:r>
      <w:r w:rsidR="000E4DD5">
        <w:rPr>
          <w:rFonts w:eastAsia="MS Gothic"/>
        </w:rPr>
        <w:t xml:space="preserve">a </w:t>
      </w:r>
      <w:r w:rsidR="004644C3">
        <w:rPr>
          <w:rFonts w:eastAsia="MS Gothic"/>
        </w:rPr>
        <w:t xml:space="preserve">discrete ordinal rank </w:t>
      </w:r>
      <w:r w:rsidR="002E0EB3">
        <w:rPr>
          <w:rFonts w:eastAsia="MS Gothic"/>
        </w:rPr>
        <w:t xml:space="preserve">scale </w:t>
      </w:r>
      <w:r w:rsidR="004644C3">
        <w:rPr>
          <w:rFonts w:eastAsia="MS Gothic"/>
        </w:rPr>
        <w:t xml:space="preserve">with a narrow value range </w:t>
      </w:r>
      <w:r w:rsidR="002E0EB3">
        <w:rPr>
          <w:rFonts w:eastAsia="MS Gothic"/>
        </w:rPr>
        <w:t xml:space="preserve">(normally </w:t>
      </w:r>
      <w:r w:rsidR="004644C3">
        <w:rPr>
          <w:rFonts w:eastAsia="MS Gothic"/>
        </w:rPr>
        <w:t>between 5 and 9 points</w:t>
      </w:r>
      <w:r w:rsidR="002E0EB3">
        <w:rPr>
          <w:rFonts w:eastAsia="MS Gothic"/>
        </w:rPr>
        <w:t xml:space="preserve">). </w:t>
      </w:r>
      <w:r w:rsidR="00714687">
        <w:rPr>
          <w:rFonts w:eastAsia="MS Gothic"/>
        </w:rPr>
        <w:t xml:space="preserve">Many </w:t>
      </w:r>
      <w:r w:rsidR="001D5E2A">
        <w:rPr>
          <w:rFonts w:eastAsia="MS Gothic"/>
        </w:rPr>
        <w:t>pairs</w:t>
      </w:r>
      <w:r w:rsidR="00714687">
        <w:rPr>
          <w:rFonts w:eastAsia="MS Gothic"/>
        </w:rPr>
        <w:t xml:space="preserve"> will fall</w:t>
      </w:r>
      <w:r w:rsidR="001D5E2A">
        <w:rPr>
          <w:rFonts w:eastAsia="MS Gothic"/>
        </w:rPr>
        <w:t xml:space="preserve"> into the same </w:t>
      </w:r>
      <w:r w:rsidR="00687D46">
        <w:rPr>
          <w:rFonts w:eastAsia="MS Gothic"/>
        </w:rPr>
        <w:t xml:space="preserve">similarity rating despite there </w:t>
      </w:r>
      <w:r w:rsidR="004644C3">
        <w:rPr>
          <w:rFonts w:eastAsia="MS Gothic"/>
        </w:rPr>
        <w:t>being</w:t>
      </w:r>
      <w:r w:rsidR="00687D46">
        <w:rPr>
          <w:rFonts w:eastAsia="MS Gothic"/>
        </w:rPr>
        <w:t xml:space="preserve"> subtle differences between pairs. </w:t>
      </w:r>
      <w:r w:rsidR="006610EF">
        <w:rPr>
          <w:rFonts w:eastAsia="MS Gothic"/>
        </w:rPr>
        <w:t xml:space="preserve">In the Multi-Items Rearrangement task, the similarity between items </w:t>
      </w:r>
      <w:r w:rsidR="004644C3">
        <w:rPr>
          <w:rFonts w:eastAsia="MS Gothic"/>
        </w:rPr>
        <w:t>is</w:t>
      </w:r>
      <w:r w:rsidR="007F4133">
        <w:rPr>
          <w:rFonts w:eastAsia="MS Gothic"/>
        </w:rPr>
        <w:t xml:space="preserve"> reported thro</w:t>
      </w:r>
      <w:r w:rsidR="007E3D3D">
        <w:rPr>
          <w:rFonts w:eastAsia="MS Gothic"/>
        </w:rPr>
        <w:t xml:space="preserve">ugh </w:t>
      </w:r>
      <w:r w:rsidR="004644C3">
        <w:rPr>
          <w:rFonts w:eastAsia="MS Gothic"/>
        </w:rPr>
        <w:t xml:space="preserve">the items’ </w:t>
      </w:r>
      <w:r w:rsidR="007E3D3D">
        <w:rPr>
          <w:rFonts w:eastAsia="MS Gothic"/>
        </w:rPr>
        <w:t xml:space="preserve">distance </w:t>
      </w:r>
      <w:r w:rsidR="004644C3">
        <w:rPr>
          <w:rFonts w:eastAsia="MS Gothic"/>
        </w:rPr>
        <w:t>to one another.</w:t>
      </w:r>
      <w:r w:rsidR="007E3D3D">
        <w:rPr>
          <w:rFonts w:eastAsia="MS Gothic"/>
        </w:rPr>
        <w:t xml:space="preserve"> </w:t>
      </w:r>
      <w:r w:rsidR="004644C3">
        <w:rPr>
          <w:rFonts w:eastAsia="MS Gothic"/>
        </w:rPr>
        <w:t xml:space="preserve">The scale’s granularity is </w:t>
      </w:r>
      <w:r w:rsidR="001530C0">
        <w:rPr>
          <w:rFonts w:eastAsia="MS Gothic"/>
        </w:rPr>
        <w:t xml:space="preserve">limited </w:t>
      </w:r>
      <w:r w:rsidR="004644C3">
        <w:rPr>
          <w:rFonts w:eastAsia="MS Gothic"/>
        </w:rPr>
        <w:t xml:space="preserve">only </w:t>
      </w:r>
      <w:r w:rsidR="001530C0">
        <w:rPr>
          <w:rFonts w:eastAsia="MS Gothic"/>
        </w:rPr>
        <w:t xml:space="preserve">by the resolution of the screen. </w:t>
      </w:r>
      <w:r w:rsidR="000320B3">
        <w:rPr>
          <w:rFonts w:eastAsia="MS Gothic"/>
        </w:rPr>
        <w:t>Hence, participants are able to reflect their object</w:t>
      </w:r>
      <w:r w:rsidR="00C97884">
        <w:rPr>
          <w:rFonts w:eastAsia="MS Gothic"/>
        </w:rPr>
        <w:t xml:space="preserve">ive similarity more </w:t>
      </w:r>
      <w:r w:rsidR="00CA793B">
        <w:rPr>
          <w:rFonts w:eastAsia="MS Gothic"/>
        </w:rPr>
        <w:t>precisely</w:t>
      </w:r>
      <w:r w:rsidR="00AB1C8A">
        <w:rPr>
          <w:rFonts w:eastAsia="MS Gothic"/>
        </w:rPr>
        <w:t>.</w:t>
      </w:r>
    </w:p>
    <w:p w14:paraId="0B837A1E" w14:textId="1C8A4CA9" w:rsidR="0030590D" w:rsidRDefault="0079244E" w:rsidP="00402788">
      <w:pPr>
        <w:rPr>
          <w:rFonts w:eastAsia="MS Gothic"/>
        </w:rPr>
      </w:pPr>
      <w:r>
        <w:rPr>
          <w:rFonts w:eastAsia="MS Gothic"/>
        </w:rPr>
        <w:t>Another advantage of the Multi-Items Rearrangement task over the Paired-Comparison task is that the Multi-Items Rearrangement task</w:t>
      </w:r>
      <w:r w:rsidR="009427D4">
        <w:rPr>
          <w:rFonts w:eastAsia="MS Gothic"/>
        </w:rPr>
        <w:t xml:space="preserve"> </w:t>
      </w:r>
      <w:r w:rsidR="00407649">
        <w:rPr>
          <w:rFonts w:eastAsia="MS Gothic"/>
        </w:rPr>
        <w:t>is</w:t>
      </w:r>
      <w:r w:rsidR="004644C3">
        <w:rPr>
          <w:rFonts w:eastAsia="MS Gothic"/>
        </w:rPr>
        <w:t xml:space="preserve"> </w:t>
      </w:r>
      <w:r w:rsidR="00407649">
        <w:rPr>
          <w:rFonts w:eastAsia="MS Gothic"/>
        </w:rPr>
        <w:t>affect</w:t>
      </w:r>
      <w:r w:rsidR="004644C3">
        <w:rPr>
          <w:rFonts w:eastAsia="MS Gothic"/>
        </w:rPr>
        <w:t>ed</w:t>
      </w:r>
      <w:r w:rsidR="00407649">
        <w:rPr>
          <w:rFonts w:eastAsia="MS Gothic"/>
        </w:rPr>
        <w:t xml:space="preserve"> less by </w:t>
      </w:r>
      <w:r w:rsidR="004644C3">
        <w:rPr>
          <w:rFonts w:eastAsia="MS Gothic"/>
        </w:rPr>
        <w:t xml:space="preserve">the </w:t>
      </w:r>
      <w:proofErr w:type="spellStart"/>
      <w:r w:rsidR="00407649">
        <w:rPr>
          <w:rFonts w:eastAsia="MS Gothic"/>
        </w:rPr>
        <w:t>diagnosticity</w:t>
      </w:r>
      <w:proofErr w:type="spellEnd"/>
      <w:r w:rsidR="00407649">
        <w:rPr>
          <w:rFonts w:eastAsia="MS Gothic"/>
        </w:rPr>
        <w:t xml:space="preserve"> effect</w:t>
      </w:r>
      <w:ins w:id="48" w:author="Hsuan-Yu Lin" w:date="2017-08-09T15:18:00Z">
        <w:r w:rsidR="003731AD">
          <w:rPr>
            <w:rFonts w:eastAsia="MS Gothic"/>
          </w:rPr>
          <w:t xml:space="preserve"> </w:t>
        </w:r>
        <w:r w:rsidR="003731AD">
          <w:rPr>
            <w:rFonts w:eastAsia="MS Gothic"/>
          </w:rPr>
          <w:fldChar w:fldCharType="begin"/>
        </w:r>
        <w:r w:rsidR="003731AD">
          <w:rPr>
            <w:rFonts w:eastAsia="MS Gothic"/>
          </w:rPr>
          <w:instrText xml:space="preserve"> ADDIN ZOTERO_ITEM CSL_CITATION {"citationID":"acd5mga3s4","properties":{"formattedCitation":"(Tversky, 1977)","plainCitation":"(Tversky, 1977)"},"citationItems":[{"id":711,"uris":["http://zotero.org/users/1327751/items/9DCDX3GT"],"uri":["http://zotero.org/users/1327751/items/9DCDX3GT"],"itemData":{"id":711,"type":"article-journal","title":"Features of similarity","container-title":"Psychological Review","page":"327-352","volume":"84","issue":"4","source":"EBSCOhost","archive_location":"1978-09287-001","abstract":"Questions the metric and dimensional assumptions that underlie the geometric representation of similarity on both theoretical and empirical grounds. A new set-theoretical approach to similarity is developed in which objects are represented as collections of features and similarity is described as a feature-matching process. Specifically, a set of qualitative assumptions is shown to imply the contrast model, which expresses the similarity between objects as a linear combination of the measures of their common and distinctive features. Several predictions of the contrast model are tested in studies of similarity with both semantic and perceptual stimuli. The model is used to uncover, analyze, and explain a variety of empirical phenomena such as the role of common and distinctive features, the relations between judgments of similarity and difference, the presence of asymmetric similarities, and the effects of context on judgments of similarity. The contrast model generalizes standard representations of similarity data in terms of clusters and trees. It is also used to analyze the relations of prototypicality and family resemblance. (39 ref) (PsycINFO Database Record (c) 2016 APA, all rights reserved)","DOI":"10.1037/0033-295X.84.4.327","ISSN":"0033-295X","journalAbbreviation":"Psychological Review","author":[{"family":"Tversky","given":"Amos"}],"issued":{"date-parts":[["1977",7]]}}}],"schema":"https://github.com/citation-style-language/schema/raw/master/csl-citation.json"} </w:instrText>
        </w:r>
      </w:ins>
      <w:r w:rsidR="003731AD">
        <w:rPr>
          <w:rFonts w:eastAsia="MS Gothic"/>
        </w:rPr>
        <w:fldChar w:fldCharType="separate"/>
      </w:r>
      <w:ins w:id="49" w:author="Hsuan-Yu Lin" w:date="2017-08-09T15:18:00Z">
        <w:r w:rsidR="003731AD" w:rsidRPr="003731AD">
          <w:rPr>
            <w:rFonts w:ascii="Times New Roman" w:hAnsi="Times New Roman" w:cs="Times New Roman"/>
            <w:rPrChange w:id="50" w:author="Hsuan-Yu Lin" w:date="2017-08-09T15:18:00Z">
              <w:rPr/>
            </w:rPrChange>
          </w:rPr>
          <w:t>(Tversky, 1977)</w:t>
        </w:r>
        <w:r w:rsidR="003731AD">
          <w:rPr>
            <w:rFonts w:eastAsia="MS Gothic"/>
          </w:rPr>
          <w:fldChar w:fldCharType="end"/>
        </w:r>
      </w:ins>
      <w:ins w:id="51" w:author="Hsuan-Yu Lin" w:date="2017-08-09T15:26:00Z">
        <w:r w:rsidR="00A84799">
          <w:rPr>
            <w:rFonts w:eastAsia="MS Gothic"/>
          </w:rPr>
          <w:t xml:space="preserve"> </w:t>
        </w:r>
      </w:ins>
      <w:del w:id="52" w:author="Hsuan-Yu Lin" w:date="2017-08-09T15:28:00Z">
        <w:r w:rsidR="002B1D59" w:rsidDel="00C32B5B">
          <w:rPr>
            <w:rFonts w:eastAsia="MS Gothic"/>
          </w:rPr>
          <w:delText xml:space="preserve"> </w:delText>
        </w:r>
        <w:commentRangeStart w:id="53"/>
        <w:commentRangeStart w:id="54"/>
        <w:r w:rsidR="002B1D59" w:rsidDel="00C32B5B">
          <w:rPr>
            <w:rFonts w:eastAsia="MS Gothic"/>
          </w:rPr>
          <w:delText>{Tversky 1977}</w:delText>
        </w:r>
        <w:commentRangeEnd w:id="53"/>
        <w:r w:rsidR="004517EC" w:rsidDel="00C32B5B">
          <w:rPr>
            <w:rStyle w:val="CommentReference"/>
          </w:rPr>
          <w:commentReference w:id="53"/>
        </w:r>
      </w:del>
      <w:commentRangeEnd w:id="54"/>
      <w:r w:rsidR="00C32B5B">
        <w:rPr>
          <w:rStyle w:val="CommentReference"/>
        </w:rPr>
        <w:commentReference w:id="54"/>
      </w:r>
      <w:del w:id="55" w:author="Hsuan-Yu Lin" w:date="2017-08-09T15:28:00Z">
        <w:r w:rsidR="004517EC" w:rsidDel="00C32B5B">
          <w:rPr>
            <w:rFonts w:eastAsia="MS Gothic"/>
          </w:rPr>
          <w:delText xml:space="preserve"> </w:delText>
        </w:r>
      </w:del>
      <w:r w:rsidR="004644C3">
        <w:rPr>
          <w:rFonts w:eastAsia="MS Gothic"/>
        </w:rPr>
        <w:t>because multiple items are presented at once</w:t>
      </w:r>
      <w:r>
        <w:rPr>
          <w:rFonts w:eastAsia="MS Gothic"/>
        </w:rPr>
        <w:t xml:space="preserve">. </w:t>
      </w:r>
      <w:r w:rsidR="00240FA2">
        <w:rPr>
          <w:rFonts w:eastAsia="MS Gothic"/>
        </w:rPr>
        <w:t xml:space="preserve">Previous studies found that </w:t>
      </w:r>
      <w:r w:rsidR="00080CF5">
        <w:rPr>
          <w:rFonts w:eastAsia="MS Gothic"/>
        </w:rPr>
        <w:t xml:space="preserve">the item set affects the </w:t>
      </w:r>
      <w:r w:rsidR="00FF6D7E">
        <w:rPr>
          <w:rFonts w:eastAsia="MS Gothic"/>
        </w:rPr>
        <w:t xml:space="preserve">perception of the items, which then affects the similarity rating </w:t>
      </w:r>
      <w:r w:rsidR="00FF6D7E">
        <w:rPr>
          <w:rFonts w:eastAsia="MS Gothic"/>
        </w:rPr>
        <w:fldChar w:fldCharType="begin"/>
      </w:r>
      <w:r w:rsidR="00FF6D7E">
        <w:rPr>
          <w:rFonts w:eastAsia="MS Gothic"/>
        </w:rPr>
        <w:instrText xml:space="preserve"> ADDIN ZOTERO_ITEM CSL_CITATION {"citationID":"ald201lmpd","properties":{"formattedCitation":"(Goldstone, 1995)","plainCitation":"(Goldstone, 1995)"},"citationItems":[{"id":704,"uris":["http://zotero.org/users/1327751/items/3Z9KTKFK"],"uri":["http://zotero.org/users/1327751/items/3Z9KTKFK"],"itemData":{"id":704,"type":"article-journal","title":"Effects of categorization on color perception","container-title":"Psychological Science","page":"298–304","volume":"6","issue":"5","source":"Google Scholar","author":[{"family":"Goldstone","given":"Robert L."}],"issued":{"date-parts":[["1995"]]}}}],"schema":"https://github.com/citation-style-language/schema/raw/master/csl-citation.json"} </w:instrText>
      </w:r>
      <w:r w:rsidR="00FF6D7E">
        <w:rPr>
          <w:rFonts w:eastAsia="MS Gothic"/>
        </w:rPr>
        <w:fldChar w:fldCharType="separate"/>
      </w:r>
      <w:r w:rsidR="00FF6D7E" w:rsidRPr="00FF6D7E">
        <w:rPr>
          <w:rFonts w:ascii="Times New Roman" w:hAnsi="Times New Roman" w:cs="Times New Roman"/>
        </w:rPr>
        <w:t>(Goldstone, 1995)</w:t>
      </w:r>
      <w:r w:rsidR="00FF6D7E">
        <w:rPr>
          <w:rFonts w:eastAsia="MS Gothic"/>
        </w:rPr>
        <w:fldChar w:fldCharType="end"/>
      </w:r>
      <w:r w:rsidR="005562D2">
        <w:rPr>
          <w:rFonts w:eastAsia="MS Gothic"/>
        </w:rPr>
        <w:t>. For example, the similarity rating between green and blue is more dissimilar if the pair is presented alone then if the pair is presented along with red.</w:t>
      </w:r>
      <w:r w:rsidR="008E39F3">
        <w:rPr>
          <w:rFonts w:eastAsia="MS Gothic"/>
        </w:rPr>
        <w:t xml:space="preserve"> In the </w:t>
      </w:r>
      <w:r w:rsidR="004D41DC">
        <w:rPr>
          <w:rFonts w:eastAsia="MS Gothic"/>
        </w:rPr>
        <w:t>Paired</w:t>
      </w:r>
      <w:r w:rsidR="008E39F3">
        <w:rPr>
          <w:rFonts w:eastAsia="MS Gothic"/>
        </w:rPr>
        <w:t>-Comparison task, participants are gradually exposed to the item set, hence the standard of the similarity rating changes throughout the task.</w:t>
      </w:r>
      <w:r w:rsidR="005562D2">
        <w:rPr>
          <w:rFonts w:eastAsia="MS Gothic"/>
        </w:rPr>
        <w:t xml:space="preserve"> </w:t>
      </w:r>
      <w:r w:rsidR="008E39F3">
        <w:rPr>
          <w:rFonts w:eastAsia="MS Gothic"/>
        </w:rPr>
        <w:t xml:space="preserve">In the Multi-Items </w:t>
      </w:r>
      <w:r w:rsidR="00235057">
        <w:rPr>
          <w:rFonts w:eastAsia="MS Gothic"/>
        </w:rPr>
        <w:t xml:space="preserve">Comparison task, participants are exposed to multiple items at once, </w:t>
      </w:r>
      <w:r w:rsidR="0082045B">
        <w:rPr>
          <w:rFonts w:eastAsia="MS Gothic"/>
        </w:rPr>
        <w:t>thus providing an overview of the item pool and contextual information among items</w:t>
      </w:r>
      <w:r w:rsidR="00781CCA">
        <w:rPr>
          <w:rFonts w:eastAsia="MS Gothic"/>
        </w:rPr>
        <w:t>.</w:t>
      </w:r>
    </w:p>
    <w:p w14:paraId="4DF07EFB" w14:textId="77777777" w:rsidR="007770D1" w:rsidRDefault="00263F5F" w:rsidP="00402788">
      <w:pPr>
        <w:rPr>
          <w:rFonts w:eastAsia="MS Gothic"/>
        </w:rPr>
      </w:pPr>
      <w:r>
        <w:rPr>
          <w:rFonts w:eastAsia="MS Gothic"/>
        </w:rPr>
        <w:t xml:space="preserve">Although the Multi-Items Rearrangement task has many advantage of acquiring similarity matrix, the reliability and the validity of the task is not yet explored. </w:t>
      </w:r>
      <w:r w:rsidR="00802752">
        <w:rPr>
          <w:rFonts w:eastAsia="MS Gothic"/>
        </w:rPr>
        <w:t>Thus, we will introduce two experiments which examine the reliability and the validity on different material.</w:t>
      </w:r>
      <w:r w:rsidR="004B0D49">
        <w:rPr>
          <w:rFonts w:eastAsia="MS Gothic"/>
        </w:rPr>
        <w:t xml:space="preserve"> Discrete features are commonly used in the psychology experiment </w:t>
      </w:r>
      <w:r w:rsidR="00D6377F">
        <w:rPr>
          <w:rFonts w:eastAsia="MS Gothic"/>
        </w:rPr>
        <w:fldChar w:fldCharType="begin"/>
      </w:r>
      <w:r w:rsidR="00D6377F">
        <w:rPr>
          <w:rFonts w:eastAsia="MS Gothic"/>
        </w:rPr>
        <w:instrText xml:space="preserve"> ADDIN ZOTERO_ITEM CSL_CITATION {"citationID":"a1tjslgs5ja","properties":{"formattedCitation":"(Allen, Baddeley, &amp; Hitch, 2014; Luck &amp; Vogel, 1997)","plainCitation":"(Allen, Baddeley, &amp; Hitch, 2014; Luck &amp; Vogel, 1997)"},"citationItems":[{"id":165,"uris":["http://zotero.org/users/1327751/items/QFPANXP3"],"uri":["http://zotero.org/users/1327751/items/QFPANXP3"],"itemData":{"id":165,"type":"article-journal","title":"Evidence for two attentional components in visual working memory","container-title":"Journal of Experimental Psychology: Learning, Memory, and Cognition","page":"1499-1509","volume":"40","issue":"6","source":"EBSCOhost","abstract":"How does executive attentional control contribute to memory for sequences of visual objects, and what does this reveal about storage and processing in working memory? Three experiments examined the impact of a concurrent executive load (backward counting) on memory for sequences of individually presented visual objects. Experiments 1 and 2 found disruptive concurrent load effects of equivalent magnitude on memory for shapes, colors, and colored shape conjunctions (as measured by single-probe recognition). These effects were present only for Items 1 and 2 in a 3-item sequence; the final item was always impervious to this disruption. This pattern of findings was precisely replicated in Experiment 3 when using a cued verbal recall measure of shape–color binding, with error analysis providing additional insights concerning attention-related loss of early-sequence items. These findings indicate an important role for executive processes in maintaining representations of earlier encountered stimuli in an active form alongside privileged storage of the most recent stimulus. (PsycINFO Database Record (c) 2014 APA, all rights reserved). (journal abstract)","DOI":"10.1037/xlm0000002","ISSN":"0278-7393","journalAbbreviation":"Journal of Experimental Psychology: Learning, Memory, and Cognition","author":[{"family":"Allen","given":"Richard J."},{"family":"Baddeley","given":"Alan D."},{"family":"Hitch","given":"Graham J."}],"issued":{"date-parts":[["2014",11]]}}},{"id":201,"uris":["http://zotero.org/users/1327751/items/WABMBZWJ"],"uri":["http://zotero.org/users/1327751/items/WABMBZWJ"],"itemData":{"id":201,"type":"article-journal","title":"The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K."}],"issued":{"date-parts":[["1997",11,20]]}}}],"schema":"https://github.com/citation-style-language/schema/raw/master/csl-citation.json"} </w:instrText>
      </w:r>
      <w:r w:rsidR="00D6377F">
        <w:rPr>
          <w:rFonts w:eastAsia="MS Gothic"/>
        </w:rPr>
        <w:fldChar w:fldCharType="separate"/>
      </w:r>
      <w:r w:rsidR="00D6377F" w:rsidRPr="00D6377F">
        <w:rPr>
          <w:rFonts w:ascii="Times New Roman" w:hAnsi="Times New Roman" w:cs="Times New Roman"/>
        </w:rPr>
        <w:t xml:space="preserve">(Allen, Baddeley, &amp; Hitch, 2014; Luck &amp; Vogel, </w:t>
      </w:r>
      <w:r w:rsidR="00D6377F" w:rsidRPr="00D6377F">
        <w:rPr>
          <w:rFonts w:ascii="Times New Roman" w:hAnsi="Times New Roman" w:cs="Times New Roman"/>
        </w:rPr>
        <w:lastRenderedPageBreak/>
        <w:t>1997)</w:t>
      </w:r>
      <w:r w:rsidR="00D6377F">
        <w:rPr>
          <w:rFonts w:eastAsia="MS Gothic"/>
        </w:rPr>
        <w:fldChar w:fldCharType="end"/>
      </w:r>
      <w:r w:rsidR="004B0D49">
        <w:rPr>
          <w:rFonts w:eastAsia="MS Gothic"/>
        </w:rPr>
        <w:t>.</w:t>
      </w:r>
      <w:r w:rsidR="00802752">
        <w:rPr>
          <w:rFonts w:eastAsia="MS Gothic"/>
        </w:rPr>
        <w:t xml:space="preserve"> </w:t>
      </w:r>
      <w:r w:rsidR="00081211">
        <w:rPr>
          <w:rFonts w:eastAsia="MS Gothic"/>
        </w:rPr>
        <w:t>Therefore, i</w:t>
      </w:r>
      <w:r w:rsidR="00802752">
        <w:rPr>
          <w:rFonts w:eastAsia="MS Gothic"/>
        </w:rPr>
        <w:t>n the Experiment 1, we used the material constructed from multi</w:t>
      </w:r>
      <w:r w:rsidR="00DD544F">
        <w:rPr>
          <w:rFonts w:eastAsia="MS Gothic"/>
        </w:rPr>
        <w:t>ple</w:t>
      </w:r>
      <w:r w:rsidR="00802752">
        <w:rPr>
          <w:rFonts w:eastAsia="MS Gothic"/>
        </w:rPr>
        <w:t xml:space="preserve"> discrete features.</w:t>
      </w:r>
      <w:r w:rsidR="00364FA2">
        <w:rPr>
          <w:rFonts w:eastAsia="MS Gothic"/>
        </w:rPr>
        <w:t xml:space="preserve"> </w:t>
      </w:r>
      <w:r w:rsidR="004D0D26">
        <w:rPr>
          <w:rFonts w:eastAsia="MS Gothic"/>
        </w:rPr>
        <w:t>In the Experiment 2, we used the material from a continuous dimension</w:t>
      </w:r>
      <w:r w:rsidR="006F17AD">
        <w:rPr>
          <w:rFonts w:eastAsia="MS Gothic"/>
        </w:rPr>
        <w:t xml:space="preserve"> with objective </w:t>
      </w:r>
      <w:r w:rsidR="00137C48">
        <w:rPr>
          <w:rFonts w:eastAsia="MS Gothic"/>
        </w:rPr>
        <w:t>similarity</w:t>
      </w:r>
      <w:r w:rsidR="00D37113">
        <w:rPr>
          <w:rFonts w:eastAsia="MS Gothic"/>
        </w:rPr>
        <w:t>, which was commonly used in both categorization and visual working memory studies.</w:t>
      </w:r>
    </w:p>
    <w:p w14:paraId="1E4431DC" w14:textId="77777777" w:rsidR="00BE4189" w:rsidRDefault="00EB1CAE" w:rsidP="00EB1CAE">
      <w:pPr>
        <w:pStyle w:val="Heading1"/>
      </w:pPr>
      <w:r>
        <w:t>Experiment 1</w:t>
      </w:r>
    </w:p>
    <w:p w14:paraId="3939941F" w14:textId="77777777" w:rsidR="000A4E5B" w:rsidRPr="000A4E5B" w:rsidRDefault="000A4E5B" w:rsidP="000A4E5B">
      <w:r>
        <w:t xml:space="preserve">In the Experiment 1, we </w:t>
      </w:r>
      <w:r w:rsidR="00037619">
        <w:t>examined</w:t>
      </w:r>
      <w:r>
        <w:t xml:space="preserve"> the reliability</w:t>
      </w:r>
      <w:r w:rsidR="00833FB4">
        <w:t xml:space="preserve"> and the validity</w:t>
      </w:r>
      <w:r>
        <w:t xml:space="preserve"> of the </w:t>
      </w:r>
      <w:r w:rsidR="008678D6">
        <w:t>Multi-Items</w:t>
      </w:r>
      <w:r>
        <w:t xml:space="preserve"> Rearrangement </w:t>
      </w:r>
      <w:r w:rsidR="001F48E3">
        <w:t>task</w:t>
      </w:r>
      <w:r w:rsidR="00A40182">
        <w:t xml:space="preserve"> with materials constructed f</w:t>
      </w:r>
      <w:r w:rsidR="00437404">
        <w:t>rom</w:t>
      </w:r>
      <w:r w:rsidR="00A40182">
        <w:t xml:space="preserve"> discrete features</w:t>
      </w:r>
      <w:r w:rsidR="009C0037">
        <w:t xml:space="preserve">.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w:t>
      </w:r>
      <w:r w:rsidR="00E97BB5">
        <w:t>task</w:t>
      </w:r>
      <w:r w:rsidR="004E02CB">
        <w:t xml:space="preserve"> to measure the similarity between </w:t>
      </w:r>
      <w:r w:rsidR="00A55D39">
        <w:t>abstract</w:t>
      </w:r>
      <w:r w:rsidR="004E02CB">
        <w:t xml:space="preserve"> faces. </w:t>
      </w:r>
      <w:r w:rsidR="005432D5">
        <w:t xml:space="preserve">The second block </w:t>
      </w:r>
      <w:r w:rsidR="00AF4A78">
        <w:t xml:space="preserve">used the </w:t>
      </w:r>
      <w:r w:rsidR="00181AA6">
        <w:t>Paired</w:t>
      </w:r>
      <w:r w:rsidR="00D41E33">
        <w:t>-C</w:t>
      </w:r>
      <w:r w:rsidR="00181AA6">
        <w:t>o</w:t>
      </w:r>
      <w:r w:rsidR="00C52A62">
        <w:t xml:space="preserve">mparison </w:t>
      </w:r>
      <w:r w:rsidR="00D93C55">
        <w:t>task</w:t>
      </w:r>
      <w:r w:rsidR="00C52A62">
        <w:t xml:space="preserve"> to validate the result acquired from the Multi-Items Rearrangement </w:t>
      </w:r>
      <w:r w:rsidR="00F7668F">
        <w:t>task</w:t>
      </w:r>
      <w:r w:rsidR="00C52A62">
        <w:t xml:space="preserve">. </w:t>
      </w:r>
    </w:p>
    <w:p w14:paraId="70F442E0" w14:textId="77777777" w:rsidR="00EB1CAE" w:rsidRDefault="00EB1CAE" w:rsidP="00EB1CAE">
      <w:pPr>
        <w:pStyle w:val="Heading2"/>
      </w:pPr>
      <w:r>
        <w:t>Method</w:t>
      </w:r>
    </w:p>
    <w:p w14:paraId="65B66E81" w14:textId="2DCAF2FC"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w:t>
      </w:r>
      <w:r w:rsidR="00663CFC">
        <w:t>upon experiment completion</w:t>
      </w:r>
      <w:r w:rsidR="00464A8F">
        <w:t>.</w:t>
      </w:r>
    </w:p>
    <w:p w14:paraId="22BA30B1" w14:textId="088A2B31"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w:t>
      </w:r>
      <w:commentRangeStart w:id="56"/>
      <w:commentRangeStart w:id="57"/>
      <w:r w:rsidR="00D90165">
        <w:t>in the practice trials</w:t>
      </w:r>
      <w:commentRangeEnd w:id="56"/>
      <w:r w:rsidR="009263F0">
        <w:rPr>
          <w:rStyle w:val="CommentReference"/>
        </w:rPr>
        <w:commentReference w:id="56"/>
      </w:r>
      <w:commentRangeEnd w:id="57"/>
      <w:r w:rsidR="00A30E26">
        <w:rPr>
          <w:rStyle w:val="CommentReference"/>
        </w:rPr>
        <w:commentReference w:id="57"/>
      </w:r>
      <w:r w:rsidR="00D90165">
        <w:t xml:space="preserve">. </w:t>
      </w:r>
      <w:r w:rsidR="003D6CCE">
        <w:t>The colors are randomly selected from all the possible colors in the 24 bits</w:t>
      </w:r>
      <w:r w:rsidR="00C61511">
        <w:t xml:space="preserve"> RGB</w:t>
      </w:r>
      <w:r w:rsidR="003D6CCE">
        <w:t xml:space="preserve"> </w:t>
      </w:r>
      <w:r w:rsidR="00972014">
        <w:t>color space</w:t>
      </w:r>
      <w:ins w:id="58" w:author="Hsuan-Yu Lin" w:date="2017-10-30T13:18:00Z">
        <w:r w:rsidR="00240D29">
          <w:t xml:space="preserve"> without repetition</w:t>
        </w:r>
      </w:ins>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D74430">
        <w:t>, with each dimension</w:t>
      </w:r>
      <w:r w:rsidR="00B66913">
        <w:t xml:space="preserve"> </w:t>
      </w:r>
      <w:r w:rsidR="00D74430">
        <w:t>has</w:t>
      </w:r>
      <w:r w:rsidR="00B66913">
        <w:t xml:space="preser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 xml:space="preserve">Figure </w:t>
      </w:r>
      <w:r w:rsidR="001943BC" w:rsidRPr="001943BC">
        <w:fldChar w:fldCharType="begin"/>
      </w:r>
      <w:r w:rsidR="001943BC" w:rsidRPr="001943BC">
        <w:instrText xml:space="preserve"> REF f_exp1_faces \h </w:instrText>
      </w:r>
      <w:r w:rsidR="001943BC">
        <w:instrText xml:space="preserve"> \* MERGEFORMAT </w:instrText>
      </w:r>
      <w:r w:rsidR="001943BC" w:rsidRPr="001943BC">
        <w:fldChar w:fldCharType="separate"/>
      </w:r>
      <w:ins w:id="59" w:author="Hsuan-Yu Lin" w:date="2017-11-02T15:42:00Z">
        <w:r w:rsidR="008A786D" w:rsidRPr="008A786D">
          <w:rPr>
            <w:rPrChange w:id="60" w:author="Hsuan-Yu Lin" w:date="2017-11-02T15:42:00Z">
              <w:rPr>
                <w:rStyle w:val="Emphasis"/>
                <w:noProof/>
              </w:rPr>
            </w:rPrChange>
          </w:rPr>
          <w:t>2</w:t>
        </w:r>
      </w:ins>
      <w:del w:id="61" w:author="Hsuan-Yu Lin" w:date="2017-11-02T15:42:00Z">
        <w:r w:rsidR="00C00C73" w:rsidRPr="00C00C73" w:rsidDel="008A786D">
          <w:delText>2</w:delText>
        </w:r>
      </w:del>
      <w:r w:rsidR="001943BC" w:rsidRPr="001943BC">
        <w:fldChar w:fldCharType="end"/>
      </w:r>
      <w:r w:rsidR="000218E5">
        <w:t>.</w:t>
      </w:r>
    </w:p>
    <w:p w14:paraId="5BEACA5E" w14:textId="77777777" w:rsidR="009E53F2" w:rsidRDefault="009E53F2" w:rsidP="00454E84">
      <w:r w:rsidRPr="009735AB">
        <w:rPr>
          <w:rStyle w:val="Heading3Char"/>
        </w:rPr>
        <w:t>Procedure.</w:t>
      </w:r>
      <w:r>
        <w:t xml:space="preserve"> Experiment 1 </w:t>
      </w:r>
      <w:r w:rsidR="008422F3">
        <w:t>consisted</w:t>
      </w:r>
      <w:r>
        <w:t xml:space="preserve"> of two identical sessions, and the sessions </w:t>
      </w:r>
      <w:r w:rsidR="008B3AC5">
        <w:t>were</w:t>
      </w:r>
      <w:r>
        <w:t xml:space="preserve"> carried in two different days. Each session contain</w:t>
      </w:r>
      <w:r w:rsidR="00FD34DB">
        <w:t>ed</w:t>
      </w:r>
      <w:r>
        <w:t xml:space="preserve"> two blocks. The first block is the Multi-Items Rearrangement task, and the second block is the Paired</w:t>
      </w:r>
      <w:r w:rsidR="000F48CC">
        <w:t>-C</w:t>
      </w:r>
      <w:r>
        <w:t>omparison task.</w:t>
      </w:r>
      <w:r w:rsidR="002C7A79">
        <w:t xml:space="preserve"> On average, e</w:t>
      </w:r>
      <w:r>
        <w:t xml:space="preserve">ach session takes about 45 minutes. </w:t>
      </w:r>
    </w:p>
    <w:p w14:paraId="596270B5" w14:textId="02D3454F" w:rsidR="00444B5E" w:rsidRDefault="00193FAC" w:rsidP="002006AB">
      <w:r w:rsidRPr="00EB2202">
        <w:rPr>
          <w:rStyle w:val="Heading4Char"/>
        </w:rPr>
        <w:lastRenderedPageBreak/>
        <w:t>Multi-Items Rearrangement Task.</w:t>
      </w:r>
      <w:r>
        <w:t xml:space="preserve"> </w:t>
      </w:r>
      <w:r w:rsidR="00FE284A">
        <w:t>The Multi-Items Rearrangement task consists of two practice trials and 12 experiment trials.</w:t>
      </w:r>
      <w:r w:rsidR="00CD10FB">
        <w:t xml:space="preserve"> The items were randomly assigned into 4 subsets with 4 items each.</w:t>
      </w:r>
      <w:r w:rsidR="00354538">
        <w:t xml:space="preserve"> </w:t>
      </w:r>
      <w:r w:rsidR="005A0DD3">
        <w:t xml:space="preserve">In each trials, </w:t>
      </w:r>
      <w:r w:rsidR="00CD10FB">
        <w:t>two subsets</w:t>
      </w:r>
      <w:r w:rsidR="00E22F66">
        <w:t xml:space="preserve"> of 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t>items</w:t>
      </w:r>
      <w:r w:rsidR="00450ADF">
        <w:t>.</w:t>
      </w:r>
      <w:r w:rsidR="00171A1A">
        <w:t xml:space="preserve"> </w:t>
      </w:r>
      <w:r w:rsidR="00450ADF">
        <w:t>T</w:t>
      </w:r>
      <w:r w:rsidR="00171A1A">
        <w:t>he farther</w:t>
      </w:r>
      <w:r w:rsidR="00450ADF">
        <w:t xml:space="preserve"> the</w:t>
      </w:r>
      <w:r w:rsidR="00171A1A">
        <w:t xml:space="preserve"> distance between </w:t>
      </w:r>
      <w:r w:rsidR="00ED0F4B">
        <w:t>items</w:t>
      </w:r>
      <w:r w:rsidR="00450ADF">
        <w:t>,</w:t>
      </w:r>
      <w:r w:rsidR="00171A1A">
        <w:t xml:space="preserve"> </w:t>
      </w:r>
      <w:r w:rsidR="00450ADF">
        <w:t xml:space="preserve">the </w:t>
      </w:r>
      <w:r w:rsidR="00A60EA3">
        <w:t>less similar</w:t>
      </w:r>
      <w:r w:rsidR="00450ADF">
        <w:t xml:space="preserve"> they are </w:t>
      </w:r>
      <w:r w:rsidR="00A60EA3">
        <w:t>perceived</w:t>
      </w:r>
      <w:r w:rsidR="00450ADF">
        <w:t xml:space="preserve"> to be</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14:paraId="308AB38F" w14:textId="23EDD6F1" w:rsidR="003A543E" w:rsidRDefault="003A543E" w:rsidP="002006AB">
      <w:r>
        <w:t xml:space="preserve">The Multi-Items Rearrangement task requires 6 trials to </w:t>
      </w:r>
      <w:r w:rsidR="00A60EA3">
        <w:t>produce a complete</w:t>
      </w:r>
      <w:r>
        <w:t xml:space="preserve"> similarity matrix between 16 items. We repeated the procedure twice in order to obtain</w:t>
      </w:r>
      <w:r w:rsidR="00A60EA3">
        <w:t xml:space="preserve"> a</w:t>
      </w:r>
      <w:r>
        <w:t xml:space="preserve"> more accura</w:t>
      </w:r>
      <w:r w:rsidR="00A60EA3">
        <w:t>te</w:t>
      </w:r>
      <w:r>
        <w:t xml:space="preserve"> measurement </w:t>
      </w:r>
      <w:r w:rsidR="00A60EA3">
        <w:t xml:space="preserve">for </w:t>
      </w:r>
      <w:r>
        <w:t xml:space="preserve">the similarity matrix. The items were rearranged into different </w:t>
      </w:r>
      <w:r w:rsidR="003B7DC3">
        <w:t>subset</w:t>
      </w:r>
      <w:r w:rsidR="00A60EA3">
        <w:t>s</w:t>
      </w:r>
      <w:r>
        <w:t xml:space="preserve"> for the second repetition.</w:t>
      </w:r>
    </w:p>
    <w:p w14:paraId="54174CB0" w14:textId="5B4684B5"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w:t>
      </w:r>
      <w:r w:rsidR="002A00C5">
        <w:t xml:space="preserve">value </w:t>
      </w:r>
      <w:r w:rsidR="008136A0">
        <w:t>is selected, a blank screen appeared for 1 second and was followed by the next trial.</w:t>
      </w:r>
      <w:r w:rsidR="00D37705">
        <w:t xml:space="preserve"> </w:t>
      </w:r>
      <w:r w:rsidR="00CC1E6D">
        <w:t>Participants were instructed to take as long as they want</w:t>
      </w:r>
      <w:r w:rsidR="00522B92">
        <w:t>ed</w:t>
      </w:r>
      <w:r w:rsidR="00CC1E6D">
        <w:t xml:space="preserve"> to complete the t</w:t>
      </w:r>
      <w:r w:rsidR="006E2E2A">
        <w:t>rial.</w:t>
      </w:r>
      <w:r w:rsidR="00F12E0F">
        <w:t xml:space="preserve"> There were 10 </w:t>
      </w:r>
      <w:r w:rsidR="00522B92">
        <w:t xml:space="preserve">evenly distributed </w:t>
      </w:r>
      <w:r w:rsidR="00F12E0F">
        <w:t xml:space="preserve">breaks in the Paired-Comparison task session, </w:t>
      </w:r>
      <w:r w:rsidR="00A17F2F">
        <w:t>participants were encourage</w:t>
      </w:r>
      <w:r w:rsidR="001A0FC3">
        <w:t>d</w:t>
      </w:r>
      <w:r w:rsidR="00A17F2F">
        <w:t xml:space="preserve"> to take as long as they want in the break.</w:t>
      </w:r>
      <w:r w:rsidR="000D1B7B">
        <w:t xml:space="preserve"> Participants were instructed to press the space bar to continue the task after they finished the break.</w:t>
      </w:r>
    </w:p>
    <w:p w14:paraId="1CE5F0AE" w14:textId="5A0ABE5A" w:rsidR="006E2E2A" w:rsidRDefault="006E2E2A" w:rsidP="002006AB">
      <w:r>
        <w:t xml:space="preserve">The Paired-Comparison task </w:t>
      </w:r>
      <w:r w:rsidR="00103CAC">
        <w:t xml:space="preserve">requires </w:t>
      </w:r>
      <w:r>
        <w:t xml:space="preserve">120 trials to complete </w:t>
      </w:r>
      <w:r w:rsidR="00522B92">
        <w:t xml:space="preserve">a </w:t>
      </w:r>
      <w:r>
        <w:t xml:space="preserve">similarity matrix </w:t>
      </w:r>
      <w:r w:rsidR="00522B92">
        <w:t xml:space="preserve">for </w:t>
      </w:r>
      <w:r>
        <w:t xml:space="preserve">16 items. We repeated the measurement twice in order to </w:t>
      </w:r>
      <w:commentRangeStart w:id="62"/>
      <w:commentRangeStart w:id="63"/>
      <w:commentRangeStart w:id="64"/>
      <w:r>
        <w:t>increase the acc</w:t>
      </w:r>
      <w:r w:rsidR="00415B84">
        <w:t>uracy of the similarity matrix</w:t>
      </w:r>
      <w:commentRangeEnd w:id="62"/>
      <w:r w:rsidR="00BF2664">
        <w:rPr>
          <w:rStyle w:val="CommentReference"/>
        </w:rPr>
        <w:commentReference w:id="62"/>
      </w:r>
      <w:commentRangeEnd w:id="63"/>
      <w:r w:rsidR="00277902">
        <w:rPr>
          <w:rStyle w:val="CommentReference"/>
        </w:rPr>
        <w:commentReference w:id="63"/>
      </w:r>
      <w:commentRangeEnd w:id="64"/>
      <w:r w:rsidR="00D617A9">
        <w:rPr>
          <w:rStyle w:val="CommentReference"/>
        </w:rPr>
        <w:commentReference w:id="64"/>
      </w:r>
      <w:r w:rsidR="00415B84">
        <w:t>.</w:t>
      </w:r>
    </w:p>
    <w:p w14:paraId="3C4EF68A" w14:textId="77777777" w:rsidR="00EB1CAE" w:rsidRDefault="00187899" w:rsidP="00EB1CAE">
      <w:pPr>
        <w:pStyle w:val="Heading2"/>
      </w:pPr>
      <w:r>
        <w:lastRenderedPageBreak/>
        <w:t>Results</w:t>
      </w:r>
    </w:p>
    <w:p w14:paraId="3C54CFDE" w14:textId="6E939197"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w:t>
      </w:r>
      <w:r w:rsidR="00FE51F9">
        <w:rPr>
          <w:rFonts w:eastAsia="MS Mincho"/>
        </w:rPr>
        <w:t xml:space="preserve">Euclidian </w:t>
      </w:r>
      <w:r w:rsidR="00A95F30">
        <w:rPr>
          <w:rFonts w:eastAsia="MS Mincho"/>
        </w:rPr>
        <w:t xml:space="preserve">distance between items in the trial. </w:t>
      </w:r>
      <w:r w:rsidR="00184E3F">
        <w:rPr>
          <w:rFonts w:eastAsia="MS Mincho"/>
        </w:rPr>
        <w:t xml:space="preserve">If the distance between two items were measured multiple times, the </w:t>
      </w:r>
      <w:r w:rsidR="00B90426">
        <w:rPr>
          <w:rFonts w:eastAsia="MS Mincho"/>
        </w:rPr>
        <w:t>average of the distance</w:t>
      </w:r>
      <w:r w:rsidR="0023326C">
        <w:rPr>
          <w:rFonts w:eastAsia="MS Mincho"/>
        </w:rPr>
        <w:t xml:space="preserve"> </w:t>
      </w:r>
      <w:r w:rsidR="000B5E3F">
        <w:rPr>
          <w:rFonts w:eastAsia="MS Mincho"/>
        </w:rPr>
        <w:t>among</w:t>
      </w:r>
      <w:r w:rsidR="0023326C">
        <w:rPr>
          <w:rFonts w:eastAsia="MS Mincho"/>
        </w:rPr>
        <w:t xml:space="preserve"> measurements</w:t>
      </w:r>
      <w:r w:rsidR="00B90426">
        <w:rPr>
          <w:rFonts w:eastAsia="MS Mincho"/>
        </w:rPr>
        <w:t xml:space="preserv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r w:rsidR="004D359B">
        <w:rPr>
          <w:rFonts w:eastAsia="MS Mincho"/>
        </w:rPr>
        <w:t xml:space="preserve"> The similarity matrices acquired from both tasks were normalized by rescaling the maximum di</w:t>
      </w:r>
      <w:r w:rsidR="009454FE">
        <w:rPr>
          <w:rFonts w:eastAsia="MS Mincho"/>
        </w:rPr>
        <w:t xml:space="preserve">ssimilarity in the matrix to 1. </w:t>
      </w:r>
      <w:r w:rsidR="00FE2A17">
        <w:rPr>
          <w:rFonts w:eastAsia="MS Mincho"/>
        </w:rPr>
        <w:t>The normalization ensures that the similarity matrix acquired from the Multi-Items Rearrangement task and the similarity matrix acquired from the Paired-Comparison</w:t>
      </w:r>
      <w:r w:rsidR="00E12B07">
        <w:rPr>
          <w:rFonts w:eastAsia="MS Mincho"/>
        </w:rPr>
        <w:t xml:space="preserve"> task are under the same scale.</w:t>
      </w:r>
    </w:p>
    <w:p w14:paraId="1CB75948" w14:textId="434037E3"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we compare</w:t>
      </w:r>
      <w:r w:rsidR="004727C4">
        <w:rPr>
          <w:rFonts w:eastAsia="MS Mincho"/>
        </w:rPr>
        <w:t>d</w:t>
      </w:r>
      <w:r w:rsidR="00405D3B">
        <w:rPr>
          <w:rFonts w:eastAsia="MS Mincho"/>
        </w:rPr>
        <w:t xml:space="preserve"> the similarity matri</w:t>
      </w:r>
      <w:r w:rsidR="006F6351">
        <w:rPr>
          <w:rFonts w:eastAsia="MS Mincho"/>
        </w:rPr>
        <w:t>c</w:t>
      </w:r>
      <w:r w:rsidR="00405D3B">
        <w:rPr>
          <w:rFonts w:eastAsia="MS Mincho"/>
        </w:rPr>
        <w:t>es</w:t>
      </w:r>
      <w:r w:rsidR="00F6291E">
        <w:rPr>
          <w:rFonts w:eastAsia="MS Mincho"/>
        </w:rPr>
        <w:t xml:space="preserve"> </w:t>
      </w:r>
      <w:r w:rsidR="00405D3B">
        <w:rPr>
          <w:rFonts w:eastAsia="MS Mincho"/>
        </w:rPr>
        <w:t>acquired from the first</w:t>
      </w:r>
      <w:commentRangeStart w:id="65"/>
      <w:commentRangeStart w:id="66"/>
      <w:r w:rsidR="00405D3B">
        <w:rPr>
          <w:rFonts w:eastAsia="MS Mincho"/>
        </w:rPr>
        <w:t xml:space="preserve"> </w:t>
      </w:r>
      <w:commentRangeEnd w:id="65"/>
      <w:r w:rsidR="004162D2">
        <w:rPr>
          <w:rStyle w:val="CommentReference"/>
        </w:rPr>
        <w:commentReference w:id="65"/>
      </w:r>
      <w:commentRangeEnd w:id="66"/>
      <w:r w:rsidR="00845E96">
        <w:rPr>
          <w:rStyle w:val="CommentReference"/>
        </w:rPr>
        <w:commentReference w:id="66"/>
      </w:r>
      <w:r w:rsidR="00405D3B">
        <w:rPr>
          <w:rFonts w:eastAsia="MS Mincho"/>
        </w:rPr>
        <w:t xml:space="preserve">session </w:t>
      </w:r>
      <w:r w:rsidR="004727C4">
        <w:rPr>
          <w:rFonts w:eastAsia="MS Mincho"/>
        </w:rPr>
        <w:t xml:space="preserve">with </w:t>
      </w:r>
      <w:del w:id="67" w:author="Hsuan-Yu Lin" w:date="2017-08-07T14:08:00Z">
        <w:r w:rsidR="004727C4" w:rsidDel="00B05F9D">
          <w:rPr>
            <w:rFonts w:eastAsia="MS Mincho"/>
          </w:rPr>
          <w:delText xml:space="preserve">that of </w:delText>
        </w:r>
      </w:del>
      <w:r w:rsidR="004727C4">
        <w:rPr>
          <w:rFonts w:eastAsia="MS Mincho"/>
        </w:rPr>
        <w:t xml:space="preserve">the </w:t>
      </w:r>
      <w:r w:rsidR="00405D3B">
        <w:rPr>
          <w:rFonts w:eastAsia="MS Mincho"/>
        </w:rPr>
        <w:t>second session</w:t>
      </w:r>
      <w:r w:rsidR="00F6291E">
        <w:rPr>
          <w:rFonts w:eastAsia="MS Mincho"/>
        </w:rPr>
        <w:t xml:space="preserve"> for each participant</w:t>
      </w:r>
      <w:r w:rsidR="00405D3B">
        <w:rPr>
          <w:rFonts w:eastAsia="MS Mincho"/>
        </w:rPr>
        <w:t xml:space="preserve">. </w:t>
      </w:r>
      <w:r w:rsidR="00304755">
        <w:rPr>
          <w:rFonts w:eastAsia="MS Mincho"/>
        </w:rPr>
        <w:t>The comparison between the similarity matrices is done through Random Skewers method</w:t>
      </w:r>
      <w:r w:rsidR="00A46377">
        <w:rPr>
          <w:rFonts w:eastAsia="MS Mincho"/>
        </w:rPr>
        <w:t xml:space="preserve"> </w:t>
      </w:r>
      <w:r w:rsidR="00A46377">
        <w:rPr>
          <w:rFonts w:eastAsia="MS Mincho"/>
        </w:rPr>
        <w:fldChar w:fldCharType="begin"/>
      </w:r>
      <w:r w:rsidR="00A46377">
        <w:rPr>
          <w:rFonts w:eastAsia="MS Mincho"/>
        </w:rPr>
        <w:instrText xml:space="preserve"> ADDIN ZOTERO_ITEM CSL_CITATION {"citationID":"a2hpu4a531n","properties":{"formattedCitation":"(Cheverud &amp; Marroig, 2007)","plainCitation":"(Cheverud &amp; Marroig, 2007)"},"citationItems":[{"id":653,"uris":["http://zotero.org/users/1327751/items/3DHC7UQV"],"uri":["http://zotero.org/users/1327751/items/3DHC7UQV"],"itemData":{"id":653,"type":"article-journal","title":"Research Article Comparing covariance matrices: random skewers method compared to the common principal components model","container-title":"Genetics and Molecular Biology","page":"461-469","volume":"30","issue":"2","source":"SciELO","DOI":"10.1590/S1415-47572007000300027","ISSN":"1415-4757","shortTitle":"Research Article Comparing covariance matrices","author":[{"family":"Cheverud","given":"James M."},{"family":"Marroig","given":"Gabriel"}],"issued":{"date-parts":[["2007",3]]}}}],"schema":"https://github.com/citation-style-language/schema/raw/master/csl-citation.json"} </w:instrText>
      </w:r>
      <w:r w:rsidR="00A46377">
        <w:rPr>
          <w:rFonts w:eastAsia="MS Mincho"/>
        </w:rPr>
        <w:fldChar w:fldCharType="separate"/>
      </w:r>
      <w:r w:rsidR="00A46377" w:rsidRPr="00A46377">
        <w:rPr>
          <w:rFonts w:ascii="Times New Roman" w:hAnsi="Times New Roman" w:cs="Times New Roman"/>
        </w:rPr>
        <w:t>(Cheverud &amp; Marroig, 2007)</w:t>
      </w:r>
      <w:r w:rsidR="00A46377">
        <w:rPr>
          <w:rFonts w:eastAsia="MS Mincho"/>
        </w:rPr>
        <w:fldChar w:fldCharType="end"/>
      </w:r>
      <w:r w:rsidR="00304755">
        <w:rPr>
          <w:rFonts w:eastAsia="MS Mincho"/>
        </w:rPr>
        <w:t xml:space="preserve">.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 xml:space="preserve">are listed in </w:t>
      </w:r>
      <w:r w:rsidR="00ED168F" w:rsidRPr="00B1674D">
        <w:t xml:space="preserve">Table </w:t>
      </w:r>
      <w:r w:rsidR="00B1674D" w:rsidRPr="00B1674D">
        <w:fldChar w:fldCharType="begin"/>
      </w:r>
      <w:r w:rsidR="00B1674D" w:rsidRPr="00B1674D">
        <w:instrText xml:space="preserve"> REF t_exp1_reliability_validity \h </w:instrText>
      </w:r>
      <w:r w:rsidR="00B1674D">
        <w:instrText xml:space="preserve"> \* MERGEFORMAT </w:instrText>
      </w:r>
      <w:r w:rsidR="00B1674D" w:rsidRPr="00B1674D">
        <w:fldChar w:fldCharType="separate"/>
      </w:r>
      <w:ins w:id="68" w:author="Hsuan-Yu Lin" w:date="2017-11-02T15:42:00Z">
        <w:r w:rsidR="008A786D">
          <w:t>3</w:t>
        </w:r>
      </w:ins>
      <w:del w:id="69" w:author="Hsuan-Yu Lin" w:date="2017-11-02T15:42:00Z">
        <w:r w:rsidR="00C00C73" w:rsidDel="008A786D">
          <w:delText>1</w:delText>
        </w:r>
      </w:del>
      <w:r w:rsidR="00B1674D" w:rsidRPr="00B1674D">
        <w:fldChar w:fldCharType="end"/>
      </w:r>
      <w:r w:rsidR="00ED168F" w:rsidRPr="00B1674D">
        <w:t>.</w:t>
      </w:r>
      <w:r w:rsidR="006F03A8">
        <w:t xml:space="preserve"> The lowest reliability is 0.71 </w:t>
      </w:r>
      <w:r w:rsidR="004162D2">
        <w:t xml:space="preserve">for </w:t>
      </w:r>
      <w:r w:rsidR="006F03A8">
        <w:t>the Multi-Items Rearrangement task</w:t>
      </w:r>
      <w:r w:rsidR="00DE64D9">
        <w:t xml:space="preserve">, and </w:t>
      </w:r>
      <w:r w:rsidR="004162D2">
        <w:t>0.78 for</w:t>
      </w:r>
      <w:r w:rsidR="00DE64D9">
        <w:t xml:space="preserve"> the Paired-Comparison task</w:t>
      </w:r>
      <w:r w:rsidR="006F03A8">
        <w:t>.</w:t>
      </w:r>
      <w:r w:rsidR="00555F14" w:rsidRPr="00B1674D">
        <w:t xml:space="preserve"> </w:t>
      </w:r>
      <w:r w:rsidR="00B868AD" w:rsidRPr="00B1674D">
        <w:t>To test</w:t>
      </w:r>
      <w:r w:rsidR="00B868AD">
        <w:rPr>
          <w:rFonts w:eastAsia="MS Mincho"/>
        </w:rPr>
        <w:t xml:space="preserve"> the validity of the </w:t>
      </w:r>
      <w:r w:rsidR="006E6CA0">
        <w:rPr>
          <w:rFonts w:eastAsia="MS Mincho"/>
        </w:rPr>
        <w:t xml:space="preserve">Multi-Items Rearrangement task, </w:t>
      </w:r>
      <w:r w:rsidR="00E51C22">
        <w:rPr>
          <w:rFonts w:eastAsia="MS Mincho"/>
        </w:rPr>
        <w:t xml:space="preserve">the </w:t>
      </w:r>
      <w:r w:rsidR="00706CED">
        <w:rPr>
          <w:rFonts w:eastAsia="MS Mincho"/>
        </w:rPr>
        <w:t>similarity matrices acquired from Multi-Items Rearrangement task and the similarity matrices acquired from Paired-Comparison task were</w:t>
      </w:r>
      <w:r w:rsidR="00816348">
        <w:rPr>
          <w:rFonts w:eastAsia="MS Mincho"/>
        </w:rPr>
        <w:t xml:space="preserve"> again</w:t>
      </w:r>
      <w:r w:rsidR="00706CED">
        <w:rPr>
          <w:rFonts w:eastAsia="MS Mincho"/>
        </w:rPr>
        <w:t xml:space="preserve"> compared with the Random Skewers method. </w:t>
      </w:r>
      <w:r w:rsidR="004A01C0">
        <w:rPr>
          <w:rFonts w:eastAsia="MS Mincho"/>
        </w:rPr>
        <w:t xml:space="preserve">The correlation between the similarity matrices are listed in Table </w:t>
      </w:r>
      <w:r w:rsidR="00B2411F">
        <w:rPr>
          <w:rFonts w:eastAsia="MS Mincho"/>
        </w:rPr>
        <w:fldChar w:fldCharType="begin"/>
      </w:r>
      <w:r w:rsidR="00B2411F">
        <w:rPr>
          <w:rFonts w:eastAsia="MS Mincho"/>
        </w:rPr>
        <w:instrText xml:space="preserve"> REF t_exp1_reliability_validity \h </w:instrText>
      </w:r>
      <w:r w:rsidR="00B2411F">
        <w:rPr>
          <w:rFonts w:eastAsia="MS Mincho"/>
        </w:rPr>
      </w:r>
      <w:r w:rsidR="00B2411F">
        <w:rPr>
          <w:rFonts w:eastAsia="MS Mincho"/>
        </w:rPr>
        <w:fldChar w:fldCharType="separate"/>
      </w:r>
      <w:ins w:id="70" w:author="Hsuan-Yu Lin" w:date="2017-11-02T15:42:00Z">
        <w:r w:rsidR="008A786D">
          <w:rPr>
            <w:noProof/>
          </w:rPr>
          <w:t>3</w:t>
        </w:r>
      </w:ins>
      <w:del w:id="71" w:author="Hsuan-Yu Lin" w:date="2017-11-02T15:42:00Z">
        <w:r w:rsidR="00C00C73" w:rsidDel="008A786D">
          <w:rPr>
            <w:noProof/>
          </w:rPr>
          <w:delText>1</w:delText>
        </w:r>
      </w:del>
      <w:r w:rsidR="00B2411F">
        <w:rPr>
          <w:rFonts w:eastAsia="MS Mincho"/>
        </w:rPr>
        <w:fldChar w:fldCharType="end"/>
      </w:r>
      <w:r w:rsidR="00BD5701">
        <w:rPr>
          <w:rFonts w:eastAsia="MS Mincho"/>
        </w:rPr>
        <w:t xml:space="preserve">, where the lowest </w:t>
      </w:r>
      <w:r w:rsidR="00816348">
        <w:rPr>
          <w:rFonts w:eastAsia="MS Mincho"/>
        </w:rPr>
        <w:t xml:space="preserve">correlation </w:t>
      </w:r>
      <w:r w:rsidR="00BD5701">
        <w:rPr>
          <w:rFonts w:eastAsia="MS Mincho"/>
        </w:rPr>
        <w:t>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w:t>
      </w:r>
      <w:r w:rsidR="00FC7CD4">
        <w:rPr>
          <w:rFonts w:eastAsia="MS Mincho"/>
        </w:rPr>
        <w:t xml:space="preserve"> </w:t>
      </w:r>
      <w:r w:rsidR="00FC7CD4" w:rsidRPr="004F0ADF">
        <w:fldChar w:fldCharType="begin"/>
      </w:r>
      <w:r w:rsidR="00FC7CD4" w:rsidRPr="004F0ADF">
        <w:instrText xml:space="preserve"> REF f_exp1_mds \h </w:instrText>
      </w:r>
      <w:r w:rsidR="004F0ADF">
        <w:instrText xml:space="preserve"> \* MERGEFORMAT </w:instrText>
      </w:r>
      <w:r w:rsidR="00FC7CD4" w:rsidRPr="004F0ADF">
        <w:fldChar w:fldCharType="separate"/>
      </w:r>
      <w:ins w:id="72" w:author="Hsuan-Yu Lin" w:date="2017-11-02T15:42:00Z">
        <w:r w:rsidR="008A786D" w:rsidRPr="008A786D">
          <w:rPr>
            <w:rPrChange w:id="73" w:author="Hsuan-Yu Lin" w:date="2017-11-02T15:42:00Z">
              <w:rPr>
                <w:rStyle w:val="Emphasis"/>
                <w:noProof/>
              </w:rPr>
            </w:rPrChange>
          </w:rPr>
          <w:t>3</w:t>
        </w:r>
      </w:ins>
      <w:del w:id="74" w:author="Hsuan-Yu Lin" w:date="2017-11-02T15:42:00Z">
        <w:r w:rsidR="00C00C73" w:rsidRPr="00C00C73" w:rsidDel="008A786D">
          <w:delText>3</w:delText>
        </w:r>
      </w:del>
      <w:r w:rsidR="00FC7CD4" w:rsidRPr="004F0ADF">
        <w:fldChar w:fldCharType="end"/>
      </w:r>
      <w:r w:rsidR="00267272">
        <w:rPr>
          <w:rFonts w:eastAsia="MS Mincho"/>
        </w:rPr>
        <w:t>.</w:t>
      </w:r>
    </w:p>
    <w:p w14:paraId="40E8ECA2" w14:textId="35543143" w:rsidR="00555F14" w:rsidRPr="00B62461" w:rsidRDefault="00816348" w:rsidP="001723CE">
      <w:r>
        <w:lastRenderedPageBreak/>
        <w:t>The average time re</w:t>
      </w:r>
      <w:r w:rsidR="00C268C6">
        <w:t>quired for</w:t>
      </w:r>
      <w:r w:rsidR="00ED6AB0">
        <w:t xml:space="preserve"> task</w:t>
      </w:r>
      <w:r w:rsidR="00C268C6">
        <w:t xml:space="preserve"> completion was 475.6 seconds</w:t>
      </w:r>
      <w:r>
        <w:t xml:space="preserve"> for the Multi-Ite</w:t>
      </w:r>
      <w:r w:rsidR="00C268C6">
        <w:t>m Rearrangement task, and 905.1 seconds</w:t>
      </w:r>
      <w:r>
        <w:t xml:space="preserve"> for the Paired-Comparison task. In both cases</w:t>
      </w:r>
      <w:r w:rsidR="00350680">
        <w:t xml:space="preserve"> the break time was excluded.</w:t>
      </w:r>
      <w:r w:rsidR="00663DD1">
        <w:t xml:space="preserv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w:t>
      </w:r>
      <w:proofErr w:type="spellStart"/>
      <w:r w:rsidR="00E63845">
        <w:t>BayesFactor</w:t>
      </w:r>
      <w:proofErr w:type="spellEnd"/>
      <w:r w:rsidR="00E63845">
        <w:t xml:space="preserve">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14:paraId="42CAD5A6" w14:textId="77777777" w:rsidR="00DE1981" w:rsidRDefault="006C4FFC" w:rsidP="006C4FFC">
      <w:pPr>
        <w:pStyle w:val="Heading1"/>
      </w:pPr>
      <w:r>
        <w:t>Experiment 2</w:t>
      </w:r>
    </w:p>
    <w:p w14:paraId="7F0C8730" w14:textId="20BFDCF2" w:rsidR="00D07CB9" w:rsidRDefault="008005D3" w:rsidP="008005D3">
      <w:r>
        <w:t>In Experiment 2, we replicated the sam</w:t>
      </w:r>
      <w:r w:rsidR="00FE4F6C">
        <w:t>e method</w:t>
      </w:r>
      <w:r w:rsidR="00F6038A">
        <w:t xml:space="preserve"> </w:t>
      </w:r>
      <w:r w:rsidR="00D07CB9">
        <w:t>applied in</w:t>
      </w:r>
      <w:r w:rsidR="00FE4F6C">
        <w:t xml:space="preserve"> Experiment 1 </w:t>
      </w:r>
      <w:r w:rsidR="00F6038A">
        <w:t>using color patches as material</w:t>
      </w:r>
      <w:r w:rsidR="00D07CB9">
        <w:t xml:space="preserve"> in order to examine the reliability and validity of the Multi-Items Rearrangement task for continuous features.</w:t>
      </w:r>
    </w:p>
    <w:p w14:paraId="2B3E9F20" w14:textId="77777777" w:rsidR="00FE0141" w:rsidRDefault="00FE0141" w:rsidP="00FE0141">
      <w:pPr>
        <w:pStyle w:val="Heading3"/>
        <w:ind w:firstLine="0"/>
      </w:pPr>
      <w:r>
        <w:t>Method</w:t>
      </w:r>
    </w:p>
    <w:p w14:paraId="1C6B6013" w14:textId="2AAB1CB6" w:rsidR="00640194" w:rsidRDefault="00640194" w:rsidP="00640194">
      <w:r w:rsidRPr="00DC7AED">
        <w:rPr>
          <w:rStyle w:val="Heading3Char"/>
        </w:rPr>
        <w:t>Participants.</w:t>
      </w:r>
      <w:r>
        <w:t xml:space="preserve"> Ten students recruited from University of </w:t>
      </w:r>
      <w:r w:rsidRPr="00886A5D">
        <w:t>Zürich</w:t>
      </w:r>
      <w:r>
        <w:t xml:space="preserve">. Participants were rewarded with course credits or 30 Swiss Francs </w:t>
      </w:r>
      <w:r w:rsidR="00A1331B">
        <w:t>upon experiment completion</w:t>
      </w:r>
      <w:r>
        <w:t>.</w:t>
      </w:r>
      <w:r w:rsidR="001C2D1B">
        <w:t xml:space="preserve"> All participants in Experiment 2 </w:t>
      </w:r>
      <w:r w:rsidR="00A1331B">
        <w:t>ha</w:t>
      </w:r>
      <w:r w:rsidR="003A2B41">
        <w:t>d</w:t>
      </w:r>
      <w:r w:rsidR="00A1331B">
        <w:t xml:space="preserve"> not participated in the previously conducted</w:t>
      </w:r>
      <w:r w:rsidR="001C2D1B">
        <w:t xml:space="preserve"> Experiment 1.</w:t>
      </w:r>
    </w:p>
    <w:p w14:paraId="5E517D63" w14:textId="0AC28F78" w:rsidR="00640194" w:rsidRDefault="00640194" w:rsidP="00640194">
      <w:r w:rsidRPr="00F4465A">
        <w:rPr>
          <w:rStyle w:val="Heading3Char"/>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516957">
        <w:t xml:space="preserve"> The luminance was hold constant while </w:t>
      </w:r>
      <m:oMath>
        <m:r>
          <w:rPr>
            <w:rFonts w:ascii="Cambria Math" w:hAnsi="Cambria Math"/>
          </w:rPr>
          <m:t>a</m:t>
        </m:r>
      </m:oMath>
      <w:r w:rsidR="00516957">
        <w:t xml:space="preserve"> and </w:t>
      </w:r>
      <m:oMath>
        <m:r>
          <w:rPr>
            <w:rFonts w:ascii="Cambria Math" w:hAnsi="Cambria Math"/>
          </w:rPr>
          <m:t>b</m:t>
        </m:r>
      </m:oMath>
      <w:r w:rsidR="00516957">
        <w:t xml:space="preserve"> were allowed to vary. </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8922A7" w:rsidRPr="008922A7">
        <w:fldChar w:fldCharType="begin"/>
      </w:r>
      <w:r w:rsidR="008922A7" w:rsidRPr="008922A7">
        <w:instrText xml:space="preserve"> REF f_exp2_colors \h </w:instrText>
      </w:r>
      <w:r w:rsidR="008922A7">
        <w:instrText xml:space="preserve"> \* MERGEFORMAT </w:instrText>
      </w:r>
      <w:r w:rsidR="008922A7" w:rsidRPr="008922A7">
        <w:fldChar w:fldCharType="separate"/>
      </w:r>
      <w:ins w:id="75" w:author="Hsuan-Yu Lin" w:date="2017-11-02T15:42:00Z">
        <w:r w:rsidR="008A786D" w:rsidRPr="008A786D">
          <w:rPr>
            <w:rPrChange w:id="76" w:author="Hsuan-Yu Lin" w:date="2017-11-02T15:42:00Z">
              <w:rPr>
                <w:rStyle w:val="Emphasis"/>
                <w:noProof/>
              </w:rPr>
            </w:rPrChange>
          </w:rPr>
          <w:t>4</w:t>
        </w:r>
      </w:ins>
      <w:del w:id="77" w:author="Hsuan-Yu Lin" w:date="2017-11-02T15:42:00Z">
        <w:r w:rsidR="00C00C73" w:rsidRPr="00C00C73" w:rsidDel="008A786D">
          <w:delText>4</w:delText>
        </w:r>
      </w:del>
      <w:r w:rsidR="008922A7" w:rsidRPr="008922A7">
        <w:fldChar w:fldCharType="end"/>
      </w:r>
      <w:r w:rsidR="009B1B37">
        <w:t>, and the RGB values of the color patc</w:t>
      </w:r>
      <w:r w:rsidR="00056683">
        <w:t xml:space="preserve">hes are shown in Table </w:t>
      </w:r>
      <w:r w:rsidR="00B2411F">
        <w:fldChar w:fldCharType="begin"/>
      </w:r>
      <w:r w:rsidR="00B2411F">
        <w:instrText xml:space="preserve"> REF t_exp2_rgb \h </w:instrText>
      </w:r>
      <w:r w:rsidR="00B2411F">
        <w:fldChar w:fldCharType="separate"/>
      </w:r>
      <w:ins w:id="78" w:author="Hsuan-Yu Lin" w:date="2017-11-02T15:42:00Z">
        <w:r w:rsidR="008A786D">
          <w:rPr>
            <w:noProof/>
          </w:rPr>
          <w:t>4</w:t>
        </w:r>
      </w:ins>
      <w:del w:id="79" w:author="Hsuan-Yu Lin" w:date="2017-11-02T15:42:00Z">
        <w:r w:rsidR="00C00C73" w:rsidDel="008A786D">
          <w:rPr>
            <w:noProof/>
          </w:rPr>
          <w:delText>2</w:delText>
        </w:r>
      </w:del>
      <w:r w:rsidR="00B2411F">
        <w:fldChar w:fldCharType="end"/>
      </w:r>
      <w:r>
        <w:t>.</w:t>
      </w:r>
    </w:p>
    <w:p w14:paraId="7744198D" w14:textId="44419CED" w:rsidR="00834ABD" w:rsidRPr="00875274" w:rsidRDefault="00640194" w:rsidP="00834ABD">
      <w:r w:rsidRPr="009735AB">
        <w:rPr>
          <w:rStyle w:val="Heading3Char"/>
        </w:rPr>
        <w:t>Procedure.</w:t>
      </w:r>
      <w:r w:rsidR="00875274">
        <w:rPr>
          <w:rStyle w:val="Heading3Char"/>
        </w:rPr>
        <w:t xml:space="preserve"> </w:t>
      </w:r>
      <w:r w:rsidR="00875274" w:rsidRPr="00875274">
        <w:t xml:space="preserve">The procedure </w:t>
      </w:r>
      <w:r w:rsidR="00875274">
        <w:t xml:space="preserve">of Experiment 2 </w:t>
      </w:r>
      <w:r w:rsidR="00DA6AC5">
        <w:t xml:space="preserve">was </w:t>
      </w:r>
      <w:r w:rsidR="00CD1E1C">
        <w:t>identical to</w:t>
      </w:r>
      <w:r w:rsidR="00DA6AC5">
        <w:t xml:space="preserve"> that of</w:t>
      </w:r>
      <w:r w:rsidR="002E20A3">
        <w:t xml:space="preserve"> Experiment 1.</w:t>
      </w:r>
    </w:p>
    <w:p w14:paraId="0A952738" w14:textId="77777777" w:rsidR="00FE0141" w:rsidRDefault="00FE0141" w:rsidP="00FE0141">
      <w:pPr>
        <w:pStyle w:val="Heading2"/>
      </w:pPr>
      <w:r>
        <w:lastRenderedPageBreak/>
        <w:t>Results</w:t>
      </w:r>
    </w:p>
    <w:p w14:paraId="0FEA62EB" w14:textId="476C8190" w:rsidR="00DA6AC5" w:rsidRDefault="00C47AA1" w:rsidP="00510C5F">
      <w:r>
        <w:t xml:space="preserve">The similarity matrices acquired from both tasks were normalized in the same way as in </w:t>
      </w:r>
      <w:r w:rsidR="0074151B">
        <w:t>Experiment</w:t>
      </w:r>
      <w:r>
        <w:t xml:space="preserve"> 1. </w:t>
      </w:r>
      <w:commentRangeStart w:id="80"/>
      <w:r w:rsidR="004F29A0">
        <w:t xml:space="preserve">For the reliability test for </w:t>
      </w:r>
      <w:r w:rsidR="003544D6">
        <w:t>both tasks</w:t>
      </w:r>
      <w:r w:rsidR="004F29A0">
        <w:t xml:space="preserve">, </w:t>
      </w:r>
      <w:r w:rsidR="009662EC">
        <w:t xml:space="preserve">we again applied the Random Skewers method </w:t>
      </w:r>
      <w:r w:rsidR="003544D6">
        <w:t>to</w:t>
      </w:r>
      <w:ins w:id="81" w:author="Hsuan-Yu Lin" w:date="2017-08-09T14:52:00Z">
        <w:r w:rsidR="00610F8A">
          <w:t xml:space="preserve"> compute the coefficient between</w:t>
        </w:r>
      </w:ins>
      <w:r w:rsidR="003544D6">
        <w:t xml:space="preserve"> the similarity </w:t>
      </w:r>
      <w:r w:rsidR="00EC523B">
        <w:t xml:space="preserve">matrices acquired from the first and the second session. </w:t>
      </w:r>
      <w:commentRangeEnd w:id="80"/>
      <w:r w:rsidR="00DA6AC5">
        <w:rPr>
          <w:rStyle w:val="CommentReference"/>
        </w:rPr>
        <w:commentReference w:id="80"/>
      </w:r>
      <w:r w:rsidR="00120099">
        <w:t xml:space="preserve">The correlations between the similarity matrices </w:t>
      </w:r>
      <w:r w:rsidR="005675B1">
        <w:t>are</w:t>
      </w:r>
      <w:r w:rsidR="00120099">
        <w:t xml:space="preserve"> shown in the Table</w:t>
      </w:r>
      <w:r w:rsidR="004475A8">
        <w:t xml:space="preserve"> </w:t>
      </w:r>
      <w:r w:rsidR="0074039E">
        <w:fldChar w:fldCharType="begin"/>
      </w:r>
      <w:r w:rsidR="0074039E">
        <w:instrText xml:space="preserve"> REF t_exp3_reliability_validity \h </w:instrText>
      </w:r>
      <w:r w:rsidR="0074039E">
        <w:fldChar w:fldCharType="separate"/>
      </w:r>
      <w:ins w:id="82" w:author="Hsuan-Yu Lin" w:date="2017-11-02T15:42:00Z">
        <w:r w:rsidR="008A786D">
          <w:rPr>
            <w:noProof/>
          </w:rPr>
          <w:t>5</w:t>
        </w:r>
      </w:ins>
      <w:del w:id="83" w:author="Hsuan-Yu Lin" w:date="2017-11-02T15:42:00Z">
        <w:r w:rsidR="00C00C73" w:rsidDel="008A786D">
          <w:rPr>
            <w:noProof/>
          </w:rPr>
          <w:delText>3</w:delText>
        </w:r>
      </w:del>
      <w:r w:rsidR="0074039E">
        <w:fldChar w:fldCharType="end"/>
      </w:r>
      <w:r w:rsidR="0038127A">
        <w:t>.</w:t>
      </w:r>
      <w:r w:rsidR="00806896">
        <w:t xml:space="preserve"> The </w:t>
      </w:r>
      <w:r w:rsidR="00DA6AC5">
        <w:t xml:space="preserve">lowest attained </w:t>
      </w:r>
      <w:r w:rsidR="00806896">
        <w:t xml:space="preserve">reliability </w:t>
      </w:r>
      <w:r w:rsidR="00DA6AC5">
        <w:t>coefficient was 0.79 for the Multi-Items Rearrangement task and 0.70 for the Paired-Comparison task.</w:t>
      </w:r>
    </w:p>
    <w:p w14:paraId="170E3F87" w14:textId="662D63BF" w:rsidR="00510C5F" w:rsidRDefault="0038127A" w:rsidP="00510C5F">
      <w:r>
        <w:t xml:space="preserve">To test the validity of the Multi-Items Rearrangement task, we compared the average similarity metric acquired from both sessions of the Multi-Items Rearrangement task </w:t>
      </w:r>
      <w:r w:rsidR="0055447F">
        <w:t xml:space="preserve">with </w:t>
      </w:r>
      <w:r>
        <w:t>the average similarity m</w:t>
      </w:r>
      <w:r w:rsidR="0055447F">
        <w:t>e</w:t>
      </w:r>
      <w:r>
        <w:t>tric acquired from both sessions o</w:t>
      </w:r>
      <w:r w:rsidR="00E42F44">
        <w:t>f the Paired-Comp</w:t>
      </w:r>
      <w:r w:rsidR="005675B1">
        <w:t xml:space="preserve">arison task </w:t>
      </w:r>
      <w:r w:rsidR="0055447F">
        <w:t xml:space="preserve">using the </w:t>
      </w:r>
      <w:r w:rsidR="005675B1">
        <w:t xml:space="preserve">Random Skewers method. The correlations are shown in Table </w:t>
      </w:r>
      <w:r w:rsidR="005675B1">
        <w:fldChar w:fldCharType="begin"/>
      </w:r>
      <w:r w:rsidR="005675B1">
        <w:instrText xml:space="preserve"> REF t_exp3_reliability_validity \h </w:instrText>
      </w:r>
      <w:r w:rsidR="005675B1">
        <w:fldChar w:fldCharType="separate"/>
      </w:r>
      <w:ins w:id="84" w:author="Hsuan-Yu Lin" w:date="2017-11-02T15:42:00Z">
        <w:r w:rsidR="008A786D">
          <w:rPr>
            <w:noProof/>
          </w:rPr>
          <w:t>5</w:t>
        </w:r>
      </w:ins>
      <w:del w:id="85" w:author="Hsuan-Yu Lin" w:date="2017-11-02T15:42:00Z">
        <w:r w:rsidR="00C00C73" w:rsidDel="008A786D">
          <w:rPr>
            <w:noProof/>
          </w:rPr>
          <w:delText>3</w:delText>
        </w:r>
      </w:del>
      <w:r w:rsidR="005675B1">
        <w:fldChar w:fldCharType="end"/>
      </w:r>
      <w:r w:rsidR="00D40019">
        <w:t xml:space="preserve">, </w:t>
      </w:r>
      <w:r w:rsidR="00602E99">
        <w:t xml:space="preserve">the </w:t>
      </w:r>
      <w:r w:rsidR="00602E99" w:rsidRPr="004F0ADF">
        <w:t>lowest validity</w:t>
      </w:r>
      <w:r w:rsidR="0055447F">
        <w:t xml:space="preserve"> measure</w:t>
      </w:r>
      <w:r w:rsidR="00602E99" w:rsidRPr="004F0ADF">
        <w:t xml:space="preserve"> </w:t>
      </w:r>
      <w:r w:rsidR="0055447F">
        <w:t>being</w:t>
      </w:r>
      <w:r w:rsidR="00602E99" w:rsidRPr="004F0ADF">
        <w:t xml:space="preserve"> 0.77.</w:t>
      </w:r>
      <w:r w:rsidR="00431F71" w:rsidRPr="004F0ADF">
        <w:t xml:space="preserve"> The similarity matrices acquired from both tasks were plotted MDS in Figure </w:t>
      </w:r>
      <w:r w:rsidR="00277D05" w:rsidRPr="004F0ADF">
        <w:fldChar w:fldCharType="begin"/>
      </w:r>
      <w:r w:rsidR="00277D05" w:rsidRPr="004F0ADF">
        <w:instrText xml:space="preserve"> REF f_exp2_mds \h </w:instrText>
      </w:r>
      <w:r w:rsidR="004F0ADF">
        <w:instrText xml:space="preserve"> \* MERGEFORMAT </w:instrText>
      </w:r>
      <w:r w:rsidR="00277D05" w:rsidRPr="004F0ADF">
        <w:fldChar w:fldCharType="separate"/>
      </w:r>
      <w:ins w:id="86" w:author="Hsuan-Yu Lin" w:date="2017-11-02T15:42:00Z">
        <w:r w:rsidR="008A786D" w:rsidRPr="008A786D">
          <w:rPr>
            <w:rPrChange w:id="87" w:author="Hsuan-Yu Lin" w:date="2017-11-02T15:42:00Z">
              <w:rPr>
                <w:rStyle w:val="Emphasis"/>
                <w:noProof/>
              </w:rPr>
            </w:rPrChange>
          </w:rPr>
          <w:t>5</w:t>
        </w:r>
      </w:ins>
      <w:del w:id="88" w:author="Hsuan-Yu Lin" w:date="2017-11-02T15:42:00Z">
        <w:r w:rsidR="00C00C73" w:rsidRPr="00C00C73" w:rsidDel="008A786D">
          <w:delText>5</w:delText>
        </w:r>
      </w:del>
      <w:r w:rsidR="00277D05" w:rsidRPr="004F0ADF">
        <w:fldChar w:fldCharType="end"/>
      </w:r>
      <w:r w:rsidR="00431F71" w:rsidRPr="004F0ADF">
        <w:t>.</w:t>
      </w:r>
    </w:p>
    <w:p w14:paraId="18A7C9A7" w14:textId="2DF5D95A" w:rsidR="00805C25" w:rsidRDefault="00C268C6" w:rsidP="00510C5F">
      <w:r>
        <w:t xml:space="preserve">The average time required for completion was 338.3 seconds for the Multi-Item Rearrangement task, and 713.9 seconds for the Paired-Comparison task. </w:t>
      </w:r>
      <w:r w:rsidR="00E85523">
        <w:t xml:space="preserve">The time required to complete both tasks were compared with </w:t>
      </w:r>
      <w:proofErr w:type="spellStart"/>
      <w:r w:rsidR="00E85523">
        <w:t>BayesFactor</w:t>
      </w:r>
      <w:proofErr w:type="spellEnd"/>
      <w:r w:rsidR="00E85523">
        <w:t xml:space="preserve"> package in R. </w:t>
      </w:r>
      <w:r w:rsidR="00906081">
        <w:t xml:space="preserve">The results </w:t>
      </w:r>
      <w:r w:rsidR="00A4366A">
        <w:t xml:space="preserve">have </w:t>
      </w:r>
      <w:r w:rsidR="00906081">
        <w:t>show</w:t>
      </w:r>
      <w:r w:rsidR="00A4366A">
        <w:t>n</w:t>
      </w:r>
      <w:r w:rsidR="00906081">
        <w:t xml:space="preserve"> strong evidence </w:t>
      </w:r>
      <w:r w:rsidR="00A4366A">
        <w:t xml:space="preserve">for </w:t>
      </w:r>
      <w:r w:rsidR="00906081">
        <w:t xml:space="preserve">the time required to complete the Multi-Items Rearrangement task </w:t>
      </w:r>
      <w:r w:rsidR="00A4366A">
        <w:t>being</w:t>
      </w:r>
      <w:r w:rsidR="00906081">
        <w:t xml:space="preserve"> shorter than the Paired-Comparison task</w:t>
      </w:r>
      <w:r w:rsidR="003B0D45">
        <w:t xml:space="preserve"> (</w:t>
      </w:r>
      <m:oMath>
        <m:r>
          <w:rPr>
            <w:rFonts w:ascii="Cambria Math" w:hAnsi="Cambria Math"/>
          </w:rPr>
          <m:t>B</m:t>
        </m:r>
        <m:sSub>
          <m:sSubPr>
            <m:ctrlPr>
              <w:rPr>
                <w:rFonts w:ascii="Cambria Math" w:hAnsi="Cambria Math"/>
                <w:i/>
              </w:rPr>
            </m:ctrlPr>
          </m:sSubPr>
          <m:e>
            <m:r>
              <w:rPr>
                <w:rFonts w:ascii="Cambria Math" w:hAnsi="Cambria Math"/>
              </w:rPr>
              <m:t>F</m:t>
            </m:r>
          </m:e>
          <m:sub>
            <m:r>
              <w:rPr>
                <w:rFonts w:ascii="Cambria Math" w:hAnsi="Cambria Math"/>
              </w:rPr>
              <m:t>10</m:t>
            </m:r>
          </m:sub>
        </m:sSub>
        <m:r>
          <w:rPr>
            <w:rFonts w:ascii="Cambria Math" w:hAnsi="Cambria Math"/>
          </w:rPr>
          <m:t>=15.7</m:t>
        </m:r>
      </m:oMath>
      <w:r w:rsidR="003B0D45">
        <w:t>)</w:t>
      </w:r>
      <w:r w:rsidR="00906081">
        <w:t xml:space="preserve">. </w:t>
      </w:r>
    </w:p>
    <w:p w14:paraId="77EFDA90" w14:textId="77777777" w:rsidR="00532C0C" w:rsidRDefault="007A6D29" w:rsidP="007A6D29">
      <w:pPr>
        <w:pStyle w:val="Heading1"/>
      </w:pPr>
      <w:r>
        <w:t>Conclusion</w:t>
      </w:r>
    </w:p>
    <w:p w14:paraId="47A0D0C8" w14:textId="51A1EEB3" w:rsidR="00E96960" w:rsidRDefault="00E96960" w:rsidP="004F4BB9">
      <w:r>
        <w:rPr>
          <w:rFonts w:hint="eastAsia"/>
        </w:rPr>
        <w:t>The experiments results</w:t>
      </w:r>
      <w:r w:rsidR="001B7830">
        <w:t xml:space="preserve"> have</w:t>
      </w:r>
      <w:r>
        <w:rPr>
          <w:rFonts w:hint="eastAsia"/>
        </w:rPr>
        <w:t xml:space="preserve"> shown that the Multi-Items Rearrangement task is on p</w:t>
      </w:r>
      <w:r w:rsidR="001B7830">
        <w:t>a</w:t>
      </w:r>
      <w:r>
        <w:rPr>
          <w:rFonts w:hint="eastAsia"/>
        </w:rPr>
        <w:t xml:space="preserve">r with the Paired-Comparison task </w:t>
      </w:r>
      <w:r w:rsidR="001B7830">
        <w:t>regarding</w:t>
      </w:r>
      <w:r>
        <w:rPr>
          <w:rFonts w:hint="eastAsia"/>
        </w:rPr>
        <w:t xml:space="preserve"> reliability. </w:t>
      </w:r>
      <w:r w:rsidR="00C1100B">
        <w:t xml:space="preserve">The </w:t>
      </w:r>
      <w:r w:rsidR="001B7830">
        <w:t xml:space="preserve">lowest </w:t>
      </w:r>
      <w:r w:rsidR="00C1100B">
        <w:t>reliability</w:t>
      </w:r>
      <w:r w:rsidR="001B7830">
        <w:t xml:space="preserve"> measure</w:t>
      </w:r>
      <w:r w:rsidR="00C1100B">
        <w:t xml:space="preserve"> in both experiments is 0.70 from</w:t>
      </w:r>
      <w:r w:rsidR="00F67A34">
        <w:t xml:space="preserve"> the</w:t>
      </w:r>
      <w:r w:rsidR="00C1100B">
        <w:t xml:space="preserve"> Paired-Comparison task in Experiment 2 and 0.71 </w:t>
      </w:r>
      <w:r w:rsidR="001B7830">
        <w:t xml:space="preserve">for </w:t>
      </w:r>
      <w:r w:rsidR="00F67A34">
        <w:t>the</w:t>
      </w:r>
      <w:r w:rsidR="00C1100B">
        <w:t xml:space="preserve"> Multi-Items Rear</w:t>
      </w:r>
      <w:r w:rsidR="0079077A">
        <w:t>rangement task in Exp</w:t>
      </w:r>
      <w:r w:rsidR="002812CD">
        <w:t xml:space="preserve">eriment 1. </w:t>
      </w:r>
      <w:r w:rsidR="00F67A34">
        <w:t xml:space="preserve">Even in the worst case, the reliabilities from both tasks are </w:t>
      </w:r>
      <w:r w:rsidR="00F67A34">
        <w:lastRenderedPageBreak/>
        <w:t>h</w:t>
      </w:r>
      <w:r w:rsidR="00E70204">
        <w:t>ighly reliable, hence</w:t>
      </w:r>
      <w:r w:rsidR="0023302C">
        <w:t>,</w:t>
      </w:r>
      <w:r w:rsidR="00E70204">
        <w:t xml:space="preserve"> we conclude</w:t>
      </w:r>
      <w:r w:rsidR="00CE0C49">
        <w:t>d</w:t>
      </w:r>
      <w:r w:rsidR="00E70204">
        <w:t xml:space="preserve"> there is no reliability issue in the Multi-Items Rearrangement task.</w:t>
      </w:r>
    </w:p>
    <w:p w14:paraId="7F7655E7" w14:textId="3667702B" w:rsidR="00AF19E6" w:rsidRDefault="00AF19E6">
      <w:r>
        <w:t xml:space="preserve">The </w:t>
      </w:r>
      <w:r w:rsidR="001B7830">
        <w:t xml:space="preserve">lowest </w:t>
      </w:r>
      <w:r>
        <w:t xml:space="preserve">validity </w:t>
      </w:r>
      <w:r w:rsidR="00F6291E">
        <w:t xml:space="preserve">coefficient </w:t>
      </w:r>
      <w:r w:rsidR="000F371A">
        <w:t>from both experim</w:t>
      </w:r>
      <w:r w:rsidR="00627BD0">
        <w:t xml:space="preserve">ents </w:t>
      </w:r>
      <w:r w:rsidR="00F6291E">
        <w:t>was</w:t>
      </w:r>
      <w:r w:rsidR="00627BD0">
        <w:t xml:space="preserve"> 0.77 </w:t>
      </w:r>
      <w:r w:rsidR="001B7830">
        <w:t xml:space="preserve">for </w:t>
      </w:r>
      <w:r w:rsidR="00627BD0">
        <w:t>Experiment 2, which</w:t>
      </w:r>
      <w:r w:rsidR="00FC4D56">
        <w:t xml:space="preserve"> was</w:t>
      </w:r>
      <w:r w:rsidR="00F6291E">
        <w:t xml:space="preserve"> produced by a</w:t>
      </w:r>
      <w:r w:rsidR="00627BD0">
        <w:t xml:space="preserve"> participant with low reliability</w:t>
      </w:r>
      <w:r w:rsidR="00F6291E">
        <w:t xml:space="preserve"> value</w:t>
      </w:r>
      <w:r w:rsidR="00627BD0">
        <w:t xml:space="preserve"> </w:t>
      </w:r>
      <w:r w:rsidR="00F6291E">
        <w:t xml:space="preserve">in </w:t>
      </w:r>
      <w:r w:rsidR="00627BD0">
        <w:t>the Paired-Comparison task.</w:t>
      </w:r>
      <w:r w:rsidR="00FC4D56">
        <w:t xml:space="preserve"> </w:t>
      </w:r>
      <w:commentRangeStart w:id="89"/>
      <w:r w:rsidR="00FC4D56">
        <w:t>Low within-task reliability is an indicator of higher variance among data points of the produced similarity matrices, which in turn has a negative effect on the between-task correlation constituting the validity measure</w:t>
      </w:r>
      <w:commentRangeEnd w:id="89"/>
      <w:r w:rsidR="00FC4D56">
        <w:rPr>
          <w:rStyle w:val="CommentReference"/>
        </w:rPr>
        <w:commentReference w:id="89"/>
      </w:r>
      <w:r w:rsidR="00FC4D56">
        <w:t>.</w:t>
      </w:r>
      <w:r w:rsidR="00F05CAE">
        <w:t xml:space="preserve"> Still</w:t>
      </w:r>
      <w:r w:rsidR="008003E9">
        <w:t>, the Multi-Items Rearrangement task is highly reliable even without considering the reduc</w:t>
      </w:r>
      <w:r w:rsidR="00160D04">
        <w:t>tion</w:t>
      </w:r>
      <w:r w:rsidR="008003E9">
        <w:t xml:space="preserve"> of the validity from the low reliability of the Paired-Comparison task. </w:t>
      </w:r>
      <w:r w:rsidR="008A418E">
        <w:t>The result from Multidimensional Scaling</w:t>
      </w:r>
      <w:r w:rsidR="00F05CAE">
        <w:t xml:space="preserve"> has</w:t>
      </w:r>
      <w:r w:rsidR="008A418E">
        <w:t xml:space="preserve"> also shown that both tasks </w:t>
      </w:r>
      <w:r w:rsidR="00F05CAE">
        <w:t xml:space="preserve">yielded </w:t>
      </w:r>
      <w:r w:rsidR="008A418E">
        <w:t xml:space="preserve">almost identical </w:t>
      </w:r>
      <w:r w:rsidR="00F05CAE">
        <w:t>spatial organization</w:t>
      </w:r>
      <w:r w:rsidR="008A418E">
        <w:t>.</w:t>
      </w:r>
      <w:r w:rsidR="00CE0C49">
        <w:t xml:space="preserve"> W</w:t>
      </w:r>
      <w:r w:rsidR="00DB673B">
        <w:t>e</w:t>
      </w:r>
      <w:r w:rsidR="00F05CAE">
        <w:t xml:space="preserve"> thus</w:t>
      </w:r>
      <w:r w:rsidR="00DB673B">
        <w:t xml:space="preserve"> conclude that there is no validity issue in the Multi-Items Rearrangement task.</w:t>
      </w:r>
    </w:p>
    <w:p w14:paraId="2E9A2040" w14:textId="487E39E7" w:rsidR="008F5266" w:rsidRPr="00331A40" w:rsidDel="008F5266" w:rsidRDefault="00B918B3" w:rsidP="008F5266">
      <w:pPr>
        <w:rPr>
          <w:del w:id="90" w:author="Hsuan-Yu Lin" w:date="2017-08-07T16:12:00Z"/>
          <w:moveTo w:id="91" w:author="Hsuan-Yu Lin" w:date="2017-08-07T16:12:00Z"/>
          <w:rFonts w:eastAsia="MS Gothic"/>
        </w:rPr>
      </w:pPr>
      <w:ins w:id="92" w:author="Alexei Fischer" w:date="2017-07-01T22:23:00Z">
        <w:r>
          <w:rPr>
            <w:rFonts w:eastAsia="MS Gothic"/>
          </w:rPr>
          <w:t xml:space="preserve">Furthermore, </w:t>
        </w:r>
        <w:del w:id="93" w:author="Hsuan-Yu Lin" w:date="2017-08-07T15:15:00Z">
          <w:r w:rsidDel="000B0E98">
            <w:rPr>
              <w:rFonts w:eastAsia="MS Gothic"/>
            </w:rPr>
            <w:delText>we’ve observed that on average</w:delText>
          </w:r>
        </w:del>
      </w:ins>
      <w:ins w:id="94" w:author="Alexei Fischer" w:date="2017-07-01T22:25:00Z">
        <w:del w:id="95" w:author="Hsuan-Yu Lin" w:date="2017-08-07T15:15:00Z">
          <w:r w:rsidDel="000B0E98">
            <w:rPr>
              <w:rFonts w:eastAsia="MS Gothic"/>
            </w:rPr>
            <w:delText>,</w:delText>
          </w:r>
        </w:del>
      </w:ins>
      <w:ins w:id="96" w:author="Alexei Fischer" w:date="2017-07-01T22:23:00Z">
        <w:del w:id="97" w:author="Hsuan-Yu Lin" w:date="2017-08-07T15:15:00Z">
          <w:r w:rsidDel="000B0E98">
            <w:rPr>
              <w:rFonts w:eastAsia="MS Gothic"/>
            </w:rPr>
            <w:delText xml:space="preserve"> </w:delText>
          </w:r>
        </w:del>
        <w:r>
          <w:rPr>
            <w:rFonts w:eastAsia="MS Gothic"/>
          </w:rPr>
          <w:t xml:space="preserve">participants completed the </w:t>
        </w:r>
      </w:ins>
      <w:ins w:id="98" w:author="Alexei Fischer" w:date="2017-07-01T22:24:00Z">
        <w:r>
          <w:rPr>
            <w:rFonts w:eastAsia="MS Gothic" w:hint="eastAsia"/>
          </w:rPr>
          <w:t>Multi-Items Rearrangement task</w:t>
        </w:r>
      </w:ins>
      <w:ins w:id="99" w:author="Alexei Fischer" w:date="2017-07-01T22:25:00Z">
        <w:r>
          <w:rPr>
            <w:rFonts w:eastAsia="MS Gothic"/>
          </w:rPr>
          <w:t xml:space="preserve"> in</w:t>
        </w:r>
      </w:ins>
      <w:ins w:id="100" w:author="Alexei Fischer" w:date="2017-07-02T14:33:00Z">
        <w:r w:rsidR="009B58A9">
          <w:rPr>
            <w:rFonts w:eastAsia="MS Gothic"/>
          </w:rPr>
          <w:t xml:space="preserve"> approximately</w:t>
        </w:r>
      </w:ins>
      <w:ins w:id="101" w:author="Alexei Fischer" w:date="2017-07-01T22:25:00Z">
        <w:r>
          <w:rPr>
            <w:rFonts w:eastAsia="MS Gothic"/>
          </w:rPr>
          <w:t xml:space="preserve"> half the time it took them to complete the Paired-Comparison task.</w:t>
        </w:r>
      </w:ins>
      <w:ins w:id="102" w:author="Hsuan-Yu Lin" w:date="2017-08-07T15:16:00Z">
        <w:r w:rsidR="00E420D6">
          <w:rPr>
            <w:rFonts w:eastAsia="MS Gothic"/>
          </w:rPr>
          <w:t xml:space="preserve"> </w:t>
        </w:r>
      </w:ins>
      <w:moveToRangeStart w:id="103" w:author="Hsuan-Yu Lin" w:date="2017-08-07T16:12:00Z" w:name="move489885699"/>
      <w:moveTo w:id="104" w:author="Hsuan-Yu Lin" w:date="2017-08-07T16:12:00Z">
        <w:r w:rsidR="008F5266">
          <w:rPr>
            <w:rFonts w:eastAsia="MS Gothic"/>
          </w:rPr>
          <w:t>Although the Multi-Items Rearrangement task took much longer time to complete a trial (39.64s vs. 3.77s in Experiment 1, 28.19s vs. 2.98s in Experiment 2), the Multi-Items Rearrangement task requires less trials (16 vs. 240), results in shorter time to complete the task.</w:t>
        </w:r>
      </w:moveTo>
    </w:p>
    <w:moveToRangeEnd w:id="103"/>
    <w:p w14:paraId="1ECE0685" w14:textId="66B4F54C" w:rsidR="00E420D6" w:rsidRDefault="00E420D6">
      <w:pPr>
        <w:ind w:firstLine="0"/>
        <w:rPr>
          <w:ins w:id="105" w:author="Hsuan-Yu Lin" w:date="2017-08-07T15:16:00Z"/>
          <w:rFonts w:eastAsia="MS Gothic"/>
        </w:rPr>
        <w:pPrChange w:id="106" w:author="Hsuan-Yu Lin" w:date="2017-08-07T16:12:00Z">
          <w:pPr/>
        </w:pPrChange>
      </w:pPr>
    </w:p>
    <w:p w14:paraId="14399FA6" w14:textId="001994BF" w:rsidR="00C93891" w:rsidRDefault="001B10D6" w:rsidP="004F4BB9">
      <w:pPr>
        <w:rPr>
          <w:ins w:id="107" w:author="Alexei Fischer" w:date="2017-07-01T22:22:00Z"/>
          <w:rFonts w:eastAsia="MS Gothic"/>
        </w:rPr>
      </w:pPr>
      <w:ins w:id="108" w:author="Alexei Fischer" w:date="2017-07-02T14:33:00Z">
        <w:r>
          <w:rPr>
            <w:rFonts w:eastAsia="MS Gothic"/>
          </w:rPr>
          <w:t xml:space="preserve"> </w:t>
        </w:r>
      </w:ins>
      <w:moveFromRangeStart w:id="109" w:author="Hsuan-Yu Lin" w:date="2017-08-07T16:14:00Z" w:name="move489885795"/>
      <w:moveFrom w:id="110" w:author="Hsuan-Yu Lin" w:date="2017-08-07T16:14:00Z">
        <w:ins w:id="111" w:author="Alexei Fischer" w:date="2017-07-02T14:35:00Z">
          <w:r w:rsidDel="0008692F">
            <w:rPr>
              <w:rFonts w:eastAsia="MS Gothic"/>
            </w:rPr>
            <w:t>On Experiment 1 and 2, the number of items presented</w:t>
          </w:r>
        </w:ins>
        <w:ins w:id="112" w:author="Alexei Fischer" w:date="2017-07-02T14:37:00Z">
          <w:r w:rsidDel="0008692F">
            <w:rPr>
              <w:rFonts w:eastAsia="MS Gothic"/>
            </w:rPr>
            <w:t xml:space="preserve"> per trial </w:t>
          </w:r>
        </w:ins>
        <w:ins w:id="113" w:author="Alexei Fischer" w:date="2017-07-02T14:35:00Z">
          <w:r w:rsidDel="0008692F">
            <w:rPr>
              <w:rFonts w:eastAsia="MS Gothic"/>
            </w:rPr>
            <w:t>in the Multi-Item Arr</w:t>
          </w:r>
        </w:ins>
        <w:ins w:id="114" w:author="Alexei Fischer" w:date="2017-07-02T14:36:00Z">
          <w:r w:rsidDel="0008692F">
            <w:rPr>
              <w:rFonts w:eastAsia="MS Gothic"/>
            </w:rPr>
            <w:t>an</w:t>
          </w:r>
        </w:ins>
        <w:ins w:id="115" w:author="Alexei Fischer" w:date="2017-07-02T14:35:00Z">
          <w:r w:rsidDel="0008692F">
            <w:rPr>
              <w:rFonts w:eastAsia="MS Gothic"/>
            </w:rPr>
            <w:t>g</w:t>
          </w:r>
        </w:ins>
        <w:ins w:id="116" w:author="Alexei Fischer" w:date="2017-07-02T14:36:00Z">
          <w:r w:rsidDel="0008692F">
            <w:rPr>
              <w:rFonts w:eastAsia="MS Gothic"/>
            </w:rPr>
            <w:t xml:space="preserve">ement task was 8, resulting in 16 trials total. </w:t>
          </w:r>
        </w:ins>
        <w:commentRangeStart w:id="117"/>
        <w:commentRangeStart w:id="118"/>
        <w:ins w:id="119" w:author="Alexei Fischer" w:date="2017-07-02T14:37:00Z">
          <w:r w:rsidDel="0008692F">
            <w:rPr>
              <w:rFonts w:eastAsia="MS Gothic"/>
            </w:rPr>
            <w:t xml:space="preserve">We believe that the time saving aspect of the Multi-Item Arrangement task </w:t>
          </w:r>
        </w:ins>
        <w:ins w:id="120" w:author="Alexei Fischer" w:date="2017-07-02T14:39:00Z">
          <w:r w:rsidDel="0008692F">
            <w:rPr>
              <w:rFonts w:eastAsia="MS Gothic"/>
            </w:rPr>
            <w:t>could</w:t>
          </w:r>
        </w:ins>
        <w:ins w:id="121" w:author="Alexei Fischer" w:date="2017-07-02T14:37:00Z">
          <w:r w:rsidDel="0008692F">
            <w:rPr>
              <w:rFonts w:eastAsia="MS Gothic"/>
            </w:rPr>
            <w:t xml:space="preserve"> be </w:t>
          </w:r>
        </w:ins>
        <w:ins w:id="122" w:author="Alexei Fischer" w:date="2017-07-02T14:39:00Z">
          <w:r w:rsidDel="0008692F">
            <w:rPr>
              <w:rFonts w:eastAsia="MS Gothic"/>
            </w:rPr>
            <w:t xml:space="preserve">further </w:t>
          </w:r>
        </w:ins>
        <w:ins w:id="123" w:author="Alexei Fischer" w:date="2017-07-02T14:38:00Z">
          <w:r w:rsidDel="0008692F">
            <w:rPr>
              <w:rFonts w:eastAsia="MS Gothic"/>
            </w:rPr>
            <w:t>improved</w:t>
          </w:r>
        </w:ins>
        <w:ins w:id="124" w:author="Alexei Fischer" w:date="2017-07-02T14:37:00Z">
          <w:r w:rsidDel="0008692F">
            <w:rPr>
              <w:rFonts w:eastAsia="MS Gothic"/>
            </w:rPr>
            <w:t xml:space="preserve"> by </w:t>
          </w:r>
        </w:ins>
        <w:ins w:id="125" w:author="Alexei Fischer" w:date="2017-07-02T14:38:00Z">
          <w:r w:rsidDel="0008692F">
            <w:rPr>
              <w:rFonts w:eastAsia="MS Gothic"/>
            </w:rPr>
            <w:t xml:space="preserve">increasing the number items </w:t>
          </w:r>
        </w:ins>
        <w:ins w:id="126" w:author="Alexei Fischer" w:date="2017-07-02T14:39:00Z">
          <w:r w:rsidDel="0008692F">
            <w:rPr>
              <w:rFonts w:eastAsia="MS Gothic"/>
            </w:rPr>
            <w:t>presented in a trial, since this would</w:t>
          </w:r>
        </w:ins>
        <w:ins w:id="127" w:author="Alexei Fischer" w:date="2017-07-02T14:40:00Z">
          <w:r w:rsidDel="0008692F">
            <w:rPr>
              <w:rFonts w:eastAsia="MS Gothic"/>
            </w:rPr>
            <w:t xml:space="preserve"> greatly decrease the number of trials required to complete the task</w:t>
          </w:r>
        </w:ins>
        <w:ins w:id="128" w:author="Alexei Fischer" w:date="2017-07-02T14:39:00Z">
          <w:r w:rsidDel="0008692F">
            <w:rPr>
              <w:rFonts w:eastAsia="MS Gothic"/>
            </w:rPr>
            <w:t>.</w:t>
          </w:r>
        </w:ins>
        <w:commentRangeEnd w:id="117"/>
        <w:ins w:id="129" w:author="Alexei Fischer" w:date="2017-07-02T14:41:00Z">
          <w:r w:rsidR="00866E92" w:rsidDel="0008692F">
            <w:rPr>
              <w:rStyle w:val="CommentReference"/>
            </w:rPr>
            <w:commentReference w:id="117"/>
          </w:r>
        </w:ins>
        <w:commentRangeEnd w:id="118"/>
        <w:r w:rsidR="007861D3" w:rsidDel="0008692F">
          <w:rPr>
            <w:rStyle w:val="CommentReference"/>
          </w:rPr>
          <w:commentReference w:id="118"/>
        </w:r>
      </w:moveFrom>
      <w:moveFromRangeEnd w:id="109"/>
    </w:p>
    <w:p w14:paraId="79CA8988" w14:textId="084545D6" w:rsidR="001318F1" w:rsidRPr="00331A40" w:rsidRDefault="00331A40" w:rsidP="004F4BB9">
      <w:pPr>
        <w:rPr>
          <w:rFonts w:eastAsia="MS Gothic"/>
        </w:rPr>
      </w:pPr>
      <w:del w:id="130" w:author="Alexei Fischer" w:date="2017-07-02T14:40:00Z">
        <w:r w:rsidDel="001B10D6">
          <w:rPr>
            <w:rFonts w:eastAsia="MS Gothic" w:hint="eastAsia"/>
          </w:rPr>
          <w:delText xml:space="preserve">The Multi-Items Rearrangement task </w:delText>
        </w:r>
        <w:r w:rsidR="00550D58" w:rsidDel="001B10D6">
          <w:rPr>
            <w:rFonts w:eastAsia="MS Gothic"/>
          </w:rPr>
          <w:delText>took</w:delText>
        </w:r>
        <w:r w:rsidR="00BE3703" w:rsidDel="001B10D6">
          <w:rPr>
            <w:rFonts w:eastAsia="MS Gothic"/>
          </w:rPr>
          <w:delText xml:space="preserve"> almost</w:delText>
        </w:r>
        <w:r w:rsidR="00550D58" w:rsidDel="001B10D6">
          <w:rPr>
            <w:rFonts w:eastAsia="MS Gothic"/>
          </w:rPr>
          <w:delText xml:space="preserve"> half of the time for participants to complete comparing to the time for the Pair</w:delText>
        </w:r>
        <w:r w:rsidR="001A2E51" w:rsidDel="001B10D6">
          <w:rPr>
            <w:rFonts w:eastAsia="MS Gothic"/>
          </w:rPr>
          <w:delText xml:space="preserve">ed-Comparison task. </w:delText>
        </w:r>
      </w:del>
      <w:moveFromRangeStart w:id="131" w:author="Hsuan-Yu Lin" w:date="2017-08-07T16:12:00Z" w:name="move489885699"/>
      <w:moveFrom w:id="132" w:author="Hsuan-Yu Lin" w:date="2017-08-07T16:12:00Z">
        <w:r w:rsidR="00560941" w:rsidDel="008F5266">
          <w:rPr>
            <w:rFonts w:eastAsia="MS Gothic"/>
          </w:rPr>
          <w:t>Although the Multi-Items Rearrangement task took much longer time to complete a trial (39.64s</w:t>
        </w:r>
        <w:r w:rsidR="00F86B6B" w:rsidDel="008F5266">
          <w:rPr>
            <w:rFonts w:eastAsia="MS Gothic"/>
          </w:rPr>
          <w:t xml:space="preserve"> vs. 3.77s</w:t>
        </w:r>
        <w:r w:rsidR="00962198" w:rsidDel="008F5266">
          <w:rPr>
            <w:rFonts w:eastAsia="MS Gothic"/>
          </w:rPr>
          <w:t xml:space="preserve"> in Experiment 1, 28.19s vs. 2.98s</w:t>
        </w:r>
        <w:r w:rsidR="00997C09" w:rsidDel="008F5266">
          <w:rPr>
            <w:rFonts w:eastAsia="MS Gothic"/>
          </w:rPr>
          <w:t xml:space="preserve"> in Experiment 2</w:t>
        </w:r>
        <w:r w:rsidR="00560941" w:rsidDel="008F5266">
          <w:rPr>
            <w:rFonts w:eastAsia="MS Gothic"/>
          </w:rPr>
          <w:t xml:space="preserve">), </w:t>
        </w:r>
        <w:r w:rsidR="006E112F" w:rsidDel="008F5266">
          <w:rPr>
            <w:rFonts w:eastAsia="MS Gothic"/>
          </w:rPr>
          <w:t xml:space="preserve">the Multi-Items Rearrangement task </w:t>
        </w:r>
        <w:r w:rsidR="00D00FE9" w:rsidDel="008F5266">
          <w:rPr>
            <w:rFonts w:eastAsia="MS Gothic"/>
          </w:rPr>
          <w:t>requires less trials (16 vs. 240), results in shorter time to complete the task.</w:t>
        </w:r>
      </w:moveFrom>
      <w:moveFromRangeEnd w:id="131"/>
    </w:p>
    <w:p w14:paraId="6A0B281B" w14:textId="77777777" w:rsidR="000A6AA5" w:rsidRDefault="000A6AA5" w:rsidP="000A6AA5">
      <w:pPr>
        <w:pStyle w:val="Heading1"/>
        <w:rPr>
          <w:rFonts w:eastAsia="MS Gothic"/>
        </w:rPr>
      </w:pPr>
      <w:r>
        <w:rPr>
          <w:rFonts w:eastAsia="MS Gothic" w:hint="eastAsia"/>
        </w:rPr>
        <w:t>General Discussion</w:t>
      </w:r>
    </w:p>
    <w:p w14:paraId="490E7DD5" w14:textId="6198F5B2" w:rsidR="00A9358E" w:rsidRDefault="003D5E81" w:rsidP="00A9358E">
      <w:pPr>
        <w:rPr>
          <w:ins w:id="133" w:author="Hsuan-Yu Lin" w:date="2017-08-07T16:14:00Z"/>
        </w:rPr>
      </w:pPr>
      <w:r>
        <w:rPr>
          <w:rFonts w:eastAsia="MS Gothic" w:hint="eastAsia"/>
        </w:rPr>
        <w:t xml:space="preserve">In this study, we introduced a new task for acquiring similarity matrix </w:t>
      </w:r>
      <w:r w:rsidRPr="00DB2A41">
        <w:rPr>
          <w:rFonts w:cstheme="minorHAnsi"/>
        </w:rPr>
        <w:t>—</w:t>
      </w:r>
      <w:r w:rsidRPr="00DB2A41">
        <w:rPr>
          <w:rFonts w:hint="eastAsia"/>
        </w:rPr>
        <w:t xml:space="preserve"> </w:t>
      </w:r>
      <w:r w:rsidR="00D857F8">
        <w:t xml:space="preserve">the </w:t>
      </w:r>
      <w:r w:rsidR="00DB2A41">
        <w:t xml:space="preserve">Multi-Items Rearrangement task </w:t>
      </w:r>
      <w:r w:rsidR="00DB2A41" w:rsidRPr="00DB2A41">
        <w:rPr>
          <w:rFonts w:cstheme="minorHAnsi"/>
        </w:rPr>
        <w:t>—</w:t>
      </w:r>
      <w:r w:rsidR="00DB2A41">
        <w:rPr>
          <w:rFonts w:cstheme="minorHAnsi"/>
        </w:rPr>
        <w:t xml:space="preserve"> </w:t>
      </w:r>
      <w:r w:rsidR="00B939E6">
        <w:rPr>
          <w:rFonts w:cstheme="minorHAnsi"/>
        </w:rPr>
        <w:t>and two experiments to examine the</w:t>
      </w:r>
      <w:r w:rsidR="0072153E">
        <w:rPr>
          <w:rFonts w:cstheme="minorHAnsi"/>
        </w:rPr>
        <w:t xml:space="preserve"> reliability</w:t>
      </w:r>
      <w:r w:rsidR="001318F1">
        <w:rPr>
          <w:rFonts w:cstheme="minorHAnsi"/>
        </w:rPr>
        <w:t xml:space="preserve">, </w:t>
      </w:r>
      <w:r w:rsidR="00B939E6">
        <w:rPr>
          <w:rFonts w:cstheme="minorHAnsi"/>
        </w:rPr>
        <w:t>the</w:t>
      </w:r>
      <w:r w:rsidR="0072153E">
        <w:rPr>
          <w:rFonts w:cstheme="minorHAnsi"/>
        </w:rPr>
        <w:t xml:space="preserve"> validity</w:t>
      </w:r>
      <w:r w:rsidR="001318F1">
        <w:rPr>
          <w:rFonts w:cstheme="minorHAnsi"/>
        </w:rPr>
        <w:t>, and the time efficiency</w:t>
      </w:r>
      <w:r w:rsidR="00B939E6">
        <w:rPr>
          <w:rFonts w:cstheme="minorHAnsi"/>
        </w:rPr>
        <w:t xml:space="preserve"> of the task. </w:t>
      </w:r>
      <w:r w:rsidR="0072153E">
        <w:rPr>
          <w:rFonts w:cstheme="minorHAnsi"/>
        </w:rPr>
        <w:t xml:space="preserve">The experiments shown that the Multi-Items Rearrangement task </w:t>
      </w:r>
      <w:r w:rsidR="00741795">
        <w:rPr>
          <w:rFonts w:cstheme="minorHAnsi"/>
        </w:rPr>
        <w:t>is reliable and valid</w:t>
      </w:r>
      <w:r w:rsidR="00DC7BBE">
        <w:rPr>
          <w:rFonts w:cstheme="minorHAnsi"/>
        </w:rPr>
        <w:t xml:space="preserve"> method</w:t>
      </w:r>
      <w:r w:rsidR="00741795">
        <w:rPr>
          <w:rFonts w:cstheme="minorHAnsi"/>
        </w:rPr>
        <w:t xml:space="preserve"> of acquiring similarity matric</w:t>
      </w:r>
      <w:r w:rsidR="00DC7BBE">
        <w:rPr>
          <w:rFonts w:cstheme="minorHAnsi"/>
        </w:rPr>
        <w:t>es</w:t>
      </w:r>
      <w:r w:rsidR="00741795">
        <w:rPr>
          <w:rFonts w:cstheme="minorHAnsi"/>
        </w:rPr>
        <w:t xml:space="preserve"> while </w:t>
      </w:r>
      <w:r w:rsidR="00A6101A">
        <w:rPr>
          <w:rFonts w:cstheme="minorHAnsi"/>
        </w:rPr>
        <w:t>taking</w:t>
      </w:r>
      <w:r w:rsidR="00741795">
        <w:rPr>
          <w:rFonts w:cstheme="minorHAnsi"/>
        </w:rPr>
        <w:t xml:space="preserve"> only half of the time required </w:t>
      </w:r>
      <w:r w:rsidR="00BE2E44">
        <w:rPr>
          <w:rFonts w:cstheme="minorHAnsi"/>
        </w:rPr>
        <w:t>by</w:t>
      </w:r>
      <w:r w:rsidR="00741795">
        <w:rPr>
          <w:rFonts w:cstheme="minorHAnsi"/>
        </w:rPr>
        <w:t xml:space="preserve"> </w:t>
      </w:r>
      <w:r w:rsidR="00741795">
        <w:rPr>
          <w:rFonts w:cstheme="minorHAnsi"/>
        </w:rPr>
        <w:lastRenderedPageBreak/>
        <w:t>the Paired-Comparison task.</w:t>
      </w:r>
      <w:r w:rsidR="008A40A4">
        <w:rPr>
          <w:rFonts w:cstheme="minorHAnsi"/>
        </w:rPr>
        <w:t xml:space="preserve"> </w:t>
      </w:r>
      <w:r w:rsidR="00D857F8">
        <w:rPr>
          <w:rFonts w:cstheme="minorHAnsi"/>
        </w:rPr>
        <w:t>The time efficiency</w:t>
      </w:r>
      <w:r w:rsidR="00734F42">
        <w:rPr>
          <w:rFonts w:cstheme="minorHAnsi"/>
        </w:rPr>
        <w:t xml:space="preserve"> of the Multi-Items Rearrangement task</w:t>
      </w:r>
      <w:r w:rsidR="00D857F8">
        <w:rPr>
          <w:rFonts w:cstheme="minorHAnsi"/>
        </w:rPr>
        <w:t xml:space="preserve"> allows the </w:t>
      </w:r>
      <w:r w:rsidR="00734F42">
        <w:t>experimenter to acquire the similarity matrices</w:t>
      </w:r>
      <w:r w:rsidR="006564A6">
        <w:t xml:space="preserve"> for individual participants</w:t>
      </w:r>
      <w:r w:rsidR="00DB15BC">
        <w:t xml:space="preserve"> when previously unfeasible</w:t>
      </w:r>
      <w:r w:rsidR="00F779F8">
        <w:t xml:space="preserve">, </w:t>
      </w:r>
      <w:r w:rsidR="00BE2E44">
        <w:t>for example</w:t>
      </w:r>
      <w:r w:rsidR="00F779F8">
        <w:t>,</w:t>
      </w:r>
      <w:r w:rsidR="00BE2E44">
        <w:t xml:space="preserve"> when</w:t>
      </w:r>
      <w:r w:rsidR="00F779F8">
        <w:t xml:space="preserve"> the item set is too large</w:t>
      </w:r>
      <w:r w:rsidR="006564A6">
        <w:t xml:space="preserve">. </w:t>
      </w:r>
      <w:r w:rsidR="00916F9C">
        <w:t>Some</w:t>
      </w:r>
      <w:r w:rsidR="00320451">
        <w:t xml:space="preserve"> studies</w:t>
      </w:r>
      <w:r w:rsidR="00BE2E44">
        <w:t xml:space="preserve"> applied the strategy of</w:t>
      </w:r>
      <w:r w:rsidR="00320451">
        <w:t xml:space="preserve"> acquir</w:t>
      </w:r>
      <w:r w:rsidR="00BE2E44">
        <w:t>ing</w:t>
      </w:r>
      <w:r w:rsidR="00320451">
        <w:t xml:space="preserve"> </w:t>
      </w:r>
      <w:r w:rsidR="00EC592E">
        <w:t xml:space="preserve">only a subset of the complete similarity matrix from each </w:t>
      </w:r>
      <w:r w:rsidR="00320451">
        <w:t>individual participant</w:t>
      </w:r>
      <w:r w:rsidR="00EC592E">
        <w:t>,</w:t>
      </w:r>
      <w:r w:rsidR="00BE2E44">
        <w:t xml:space="preserve"> and</w:t>
      </w:r>
      <w:r w:rsidR="00320451">
        <w:t xml:space="preserve"> then assembl</w:t>
      </w:r>
      <w:r w:rsidR="00BE2E44">
        <w:t>ing</w:t>
      </w:r>
      <w:r w:rsidR="008806D2">
        <w:t xml:space="preserve"> </w:t>
      </w:r>
      <w:r w:rsidR="00EC592E">
        <w:t>the yielded subsets</w:t>
      </w:r>
      <w:r w:rsidR="00320451">
        <w:t xml:space="preserve"> into a </w:t>
      </w:r>
      <w:r w:rsidR="008A7968">
        <w:t xml:space="preserve">full </w:t>
      </w:r>
      <w:r w:rsidR="00320451">
        <w:t>similarity matrix</w:t>
      </w:r>
      <w:r w:rsidR="007F0355">
        <w:t xml:space="preserve"> </w:t>
      </w:r>
      <w:r w:rsidR="00020E26">
        <w:fldChar w:fldCharType="begin"/>
      </w:r>
      <w:r w:rsidR="00020E26">
        <w:instrText xml:space="preserve"> ADDIN ZOTERO_ITEM CSL_CITATION {"citationID":"a365mh5nch","properties":{"formattedCitation":"(Boles &amp; Clifford, 1989)","plainCitation":"(Boles &amp; Clifford, 1989)"},"citationItems":[{"id":698,"uris":["http://zotero.org/users/1327751/items/B9B9BZWF"],"uri":["http://zotero.org/users/1327751/items/B9B9BZWF"],"itemData":{"id":698,"type":"article-journal","title":"An upper- and lowercase alphabetic similarity matrix, with derived generation similarity values","container-title":"Behavior Research Methods, Instruments, &amp; Computers","page":"579-586","volume":"21","issue":"6","source":"link.springer.com","abstract":"A full upper- and lowercase visual similarity matrix is presented for a standard set of computer characters, implemented on the Apple-Psych system. The 2,704 (52×52) letter pairs were rated by 12 subjects each. From the ratings, generation and veridical similarity values are derived, and they are tabled for use in research on mixed-case letter matching. In addition, the results of multidimensional scaling and cluster analyses are presented, which give complementary, simplified descriptions of the data.","DOI":"10.3758/BF03210580","ISSN":"0743-3808, 1532-5970","journalAbbreviation":"Behavior Research Methods, Instruments, &amp; Computers","language":"en","author":[{"family":"Boles","given":"David B."},{"family":"Clifford","given":"John E."}],"issued":{"date-parts":[["1989",11,1]]}}}],"schema":"https://github.com/citation-style-language/schema/raw/master/csl-citation.json"} </w:instrText>
      </w:r>
      <w:r w:rsidR="00020E26">
        <w:fldChar w:fldCharType="separate"/>
      </w:r>
      <w:r w:rsidR="00020E26" w:rsidRPr="00020E26">
        <w:rPr>
          <w:rFonts w:ascii="Times New Roman" w:hAnsi="Times New Roman" w:cs="Times New Roman"/>
        </w:rPr>
        <w:t>(Boles &amp; Clifford, 1989)</w:t>
      </w:r>
      <w:r w:rsidR="00020E26">
        <w:fldChar w:fldCharType="end"/>
      </w:r>
      <w:r w:rsidR="007F0355">
        <w:t xml:space="preserve">. </w:t>
      </w:r>
      <w:r w:rsidR="00666BEC">
        <w:t xml:space="preserve">However, the </w:t>
      </w:r>
      <w:r w:rsidR="00180875">
        <w:t>assembled</w:t>
      </w:r>
      <w:r w:rsidR="00666BEC">
        <w:t xml:space="preserve"> similarity </w:t>
      </w:r>
      <w:r w:rsidR="00EC592E">
        <w:t>is potentially polluted by</w:t>
      </w:r>
      <w:r w:rsidR="00666BEC">
        <w:t xml:space="preserve"> </w:t>
      </w:r>
      <w:r w:rsidR="00EC592E">
        <w:t>inter-</w:t>
      </w:r>
      <w:r w:rsidR="00666BEC">
        <w:t>individual d</w:t>
      </w:r>
      <w:r w:rsidR="009E4098">
        <w:t>ifference</w:t>
      </w:r>
      <w:r w:rsidR="00EC592E">
        <w:t>s in similarity ratings</w:t>
      </w:r>
      <w:r w:rsidR="009E4098">
        <w:t xml:space="preserve"> between p</w:t>
      </w:r>
      <w:r w:rsidR="00B2226D">
        <w:t>articipants</w:t>
      </w:r>
      <w:r w:rsidR="00EC592E">
        <w:t>. This is especially problematic for stimuli which produce large inter-individual differences in similarity rating</w:t>
      </w:r>
      <w:r w:rsidR="00A9358E">
        <w:t>.</w:t>
      </w:r>
    </w:p>
    <w:p w14:paraId="6BD6AC49" w14:textId="0685A9C6" w:rsidR="0008692F" w:rsidDel="0008692F" w:rsidRDefault="0008692F" w:rsidP="004E08F7">
      <w:pPr>
        <w:rPr>
          <w:del w:id="134" w:author="Hsuan-Yu Lin" w:date="2017-08-07T16:14:00Z"/>
          <w:moveTo w:id="135" w:author="Hsuan-Yu Lin" w:date="2017-08-07T16:14:00Z"/>
        </w:rPr>
      </w:pPr>
      <w:moveToRangeStart w:id="136" w:author="Hsuan-Yu Lin" w:date="2017-08-07T16:14:00Z" w:name="move489885795"/>
      <w:moveTo w:id="137" w:author="Hsuan-Yu Lin" w:date="2017-08-07T16:14:00Z">
        <w:r>
          <w:t xml:space="preserve">On Experiment 1 and 2, the number of items presented per trial in the Multi-Item Arrangement task was 8, resulting in 16 trials total. </w:t>
        </w:r>
        <w:commentRangeStart w:id="138"/>
        <w:r>
          <w:t>We believe that the time saving aspect of the Multi-Item Arrangement task could be further improved by increasing the number items presented in a trial, since this would greatly decrease the number of trials required to complete the task.</w:t>
        </w:r>
      </w:moveTo>
      <w:commentRangeEnd w:id="138"/>
      <w:ins w:id="139" w:author="Hsuan-Yu Lin" w:date="2017-08-07T16:34:00Z">
        <w:r w:rsidR="00B765ED">
          <w:t xml:space="preserve"> </w:t>
        </w:r>
      </w:ins>
      <w:ins w:id="140" w:author="Hsuan-Yu Lin" w:date="2017-08-07T16:36:00Z">
        <w:r w:rsidR="004E08F7">
          <w:t>In a previous study, 16 items were presented in each trials in the Multi-Items Arrangement task</w:t>
        </w:r>
      </w:ins>
      <w:ins w:id="141" w:author="Hsuan-Yu Lin" w:date="2017-08-07T16:37:00Z">
        <w:r w:rsidR="0016152A">
          <w:t xml:space="preserve"> with the item pool of 48 items</w:t>
        </w:r>
      </w:ins>
      <w:ins w:id="142" w:author="Hsuan-Yu Lin" w:date="2017-08-07T16:36:00Z">
        <w:r w:rsidR="00086F83">
          <w:t>.</w:t>
        </w:r>
      </w:ins>
      <w:ins w:id="143" w:author="Hsuan-Yu Lin" w:date="2017-08-07T17:31:00Z">
        <w:r w:rsidR="006D073A">
          <w:t xml:space="preserve"> </w:t>
        </w:r>
      </w:ins>
      <w:ins w:id="144" w:author="Hsuan-Yu Lin" w:date="2017-08-07T17:01:00Z">
        <w:r w:rsidR="00A76F8F">
          <w:t xml:space="preserve">The </w:t>
        </w:r>
      </w:ins>
      <w:ins w:id="145" w:author="Hsuan-Yu Lin" w:date="2017-08-07T17:02:00Z">
        <w:r w:rsidR="00A76F8F">
          <w:t>Multi-Items Arrangement session required approximately 15 minutes to complete.</w:t>
        </w:r>
      </w:ins>
      <w:ins w:id="146" w:author="Hsuan-Yu Lin" w:date="2017-08-07T17:35:00Z">
        <w:r w:rsidR="00003FC9">
          <w:t xml:space="preserve"> If only 8 items were presented in a Multi-Items Arrangement trial, t</w:t>
        </w:r>
      </w:ins>
      <w:ins w:id="147" w:author="Hsuan-Yu Lin" w:date="2017-08-07T17:36:00Z">
        <w:r w:rsidR="00003FC9">
          <w:t>he measurement would require approximately 31 minutes to complete</w:t>
        </w:r>
      </w:ins>
      <w:ins w:id="148" w:author="Hsuan-Yu Lin" w:date="2017-08-07T17:37:00Z">
        <w:r w:rsidR="00703407">
          <w:t xml:space="preserve"> using the</w:t>
        </w:r>
        <w:r w:rsidR="0057423C">
          <w:t xml:space="preserve"> average</w:t>
        </w:r>
        <w:r w:rsidR="00703407">
          <w:t xml:space="preserve"> </w:t>
        </w:r>
        <w:r w:rsidR="0057423C">
          <w:t>duration</w:t>
        </w:r>
        <w:r w:rsidR="00703407">
          <w:t xml:space="preserve"> </w:t>
        </w:r>
        <w:r w:rsidR="0057423C">
          <w:t>acquired</w:t>
        </w:r>
        <w:r w:rsidR="00703407">
          <w:t xml:space="preserve"> from Experiment 2</w:t>
        </w:r>
      </w:ins>
      <w:ins w:id="149" w:author="Hsuan-Yu Lin" w:date="2017-08-07T17:36:00Z">
        <w:r w:rsidR="00003FC9">
          <w:t>.</w:t>
        </w:r>
      </w:ins>
      <w:ins w:id="150" w:author="Hsuan-Yu Lin" w:date="2017-08-07T17:16:00Z">
        <w:r w:rsidR="0084583B">
          <w:t xml:space="preserve"> </w:t>
        </w:r>
      </w:ins>
      <w:moveTo w:id="151" w:author="Hsuan-Yu Lin" w:date="2017-08-07T16:14:00Z">
        <w:del w:id="152" w:author="Hsuan-Yu Lin" w:date="2017-08-07T16:35:00Z">
          <w:r w:rsidDel="002B1C3C">
            <w:rPr>
              <w:rStyle w:val="CommentReference"/>
            </w:rPr>
            <w:commentReference w:id="138"/>
          </w:r>
        </w:del>
      </w:moveTo>
      <w:ins w:id="153" w:author="Hsuan-Yu Lin" w:date="2017-08-07T17:18:00Z">
        <w:r w:rsidR="00B0094E">
          <w:t xml:space="preserve">If the measurement was done with the Paired-Comparison task, </w:t>
        </w:r>
      </w:ins>
      <w:ins w:id="154" w:author="Hsuan-Yu Lin" w:date="2017-08-07T17:21:00Z">
        <w:r w:rsidR="00B0094E">
          <w:t>using the average duration</w:t>
        </w:r>
      </w:ins>
      <w:ins w:id="155" w:author="Hsuan-Yu Lin" w:date="2017-08-07T17:22:00Z">
        <w:r w:rsidR="00B0094E">
          <w:t xml:space="preserve"> of the Paired-Comparison trial</w:t>
        </w:r>
      </w:ins>
      <w:ins w:id="156" w:author="Hsuan-Yu Lin" w:date="2017-08-07T17:21:00Z">
        <w:r w:rsidR="00B0094E">
          <w:t xml:space="preserve"> acquired from Experiment 2</w:t>
        </w:r>
      </w:ins>
      <w:ins w:id="157" w:author="Hsuan-Yu Lin" w:date="2017-08-07T17:22:00Z">
        <w:r w:rsidR="00B0094E">
          <w:t xml:space="preserve">, </w:t>
        </w:r>
      </w:ins>
      <w:ins w:id="158" w:author="Hsuan-Yu Lin" w:date="2017-08-07T17:23:00Z">
        <w:r w:rsidR="00B0094E">
          <w:t>the measurement would take approximately 5</w:t>
        </w:r>
        <w:r w:rsidR="00C4482F">
          <w:t>6 minutes.</w:t>
        </w:r>
      </w:ins>
      <w:ins w:id="159" w:author="Hsuan-Yu Lin" w:date="2017-08-07T17:41:00Z">
        <w:r w:rsidR="007C4274">
          <w:t xml:space="preserve"> The estimate time to complete the measurement</w:t>
        </w:r>
      </w:ins>
      <w:ins w:id="160" w:author="Hsuan-Yu Lin" w:date="2017-08-07T17:55:00Z">
        <w:r w:rsidR="007F1FCA">
          <w:t xml:space="preserve"> with different number of items presented in a trial under different number of items in the item pool</w:t>
        </w:r>
      </w:ins>
      <w:ins w:id="161" w:author="Hsuan-Yu Lin" w:date="2017-08-07T17:41:00Z">
        <w:r w:rsidR="007C4274">
          <w:t xml:space="preserve"> is </w:t>
        </w:r>
      </w:ins>
      <w:ins w:id="162" w:author="Hsuan-Yu Lin" w:date="2017-08-07T17:42:00Z">
        <w:r w:rsidR="007C4274">
          <w:t xml:space="preserve">shown in Figure </w:t>
        </w:r>
      </w:ins>
      <w:ins w:id="163" w:author="Hsuan-Yu Lin" w:date="2017-08-07T17:54:00Z">
        <w:r w:rsidR="006F782C">
          <w:fldChar w:fldCharType="begin"/>
        </w:r>
        <w:r w:rsidR="006F782C">
          <w:instrText xml:space="preserve"> REF f_time_estimate \h </w:instrText>
        </w:r>
      </w:ins>
      <w:r w:rsidR="006F782C">
        <w:fldChar w:fldCharType="separate"/>
      </w:r>
      <w:ins w:id="164" w:author="Hsuan-Yu Lin" w:date="2017-11-02T15:42:00Z">
        <w:r w:rsidR="008A786D">
          <w:rPr>
            <w:rStyle w:val="Emphasis"/>
            <w:noProof/>
          </w:rPr>
          <w:t>6</w:t>
        </w:r>
      </w:ins>
      <w:ins w:id="165" w:author="Hsuan-Yu Lin" w:date="2017-08-07T17:54:00Z">
        <w:r w:rsidR="006F782C">
          <w:fldChar w:fldCharType="end"/>
        </w:r>
      </w:ins>
      <w:ins w:id="166" w:author="Hsuan-Yu Lin" w:date="2017-08-07T17:55:00Z">
        <w:r w:rsidR="006F782C">
          <w:t>.</w:t>
        </w:r>
      </w:ins>
    </w:p>
    <w:moveToRangeEnd w:id="136"/>
    <w:p w14:paraId="44168CD3" w14:textId="77777777" w:rsidR="0008692F" w:rsidRDefault="0008692F" w:rsidP="0008692F"/>
    <w:p w14:paraId="78604A4A" w14:textId="52CCEEAA" w:rsidR="00FF4309" w:rsidRDefault="00E82DDB" w:rsidP="00FF4309">
      <w:r>
        <w:t>The Multi-Items Rearrangement task does not come without disadvantage</w:t>
      </w:r>
      <w:r w:rsidR="00EC592E">
        <w:t>s</w:t>
      </w:r>
      <w:r>
        <w:t xml:space="preserve">. </w:t>
      </w:r>
      <w:r w:rsidR="00EC592E">
        <w:t xml:space="preserve">The relationship between three items can be perfectly represented on two-dimensional space regardless </w:t>
      </w:r>
      <w:r w:rsidR="00EC592E">
        <w:lastRenderedPageBreak/>
        <w:t xml:space="preserve">the dimensionality of the representation. However, with four or more items, the relationship between items cannot always be represented on a two dimensional without distortion. </w:t>
      </w:r>
      <w:r w:rsidR="00BC7CAD">
        <w:t xml:space="preserve">Because the task </w:t>
      </w:r>
      <w:r w:rsidR="00EC592E">
        <w:t>prompts</w:t>
      </w:r>
      <w:r w:rsidR="00BE5D42">
        <w:t xml:space="preserve"> participants to </w:t>
      </w:r>
      <w:r w:rsidR="00BC7CAD">
        <w:t>reflect the similarity</w:t>
      </w:r>
      <w:r w:rsidR="00B55C50">
        <w:t xml:space="preserve"> between items</w:t>
      </w:r>
      <w:r w:rsidR="00BC7CAD">
        <w:t xml:space="preserve"> on</w:t>
      </w:r>
      <w:r w:rsidR="00EC592E">
        <w:t xml:space="preserve"> a</w:t>
      </w:r>
      <w:r w:rsidR="00BC7CAD">
        <w:t xml:space="preserve"> two </w:t>
      </w:r>
      <w:r w:rsidR="00002CA9">
        <w:t>dimensional</w:t>
      </w:r>
      <w:r w:rsidR="00EC592E">
        <w:t xml:space="preserve"> plane</w:t>
      </w:r>
      <w:r w:rsidR="00ED2C2D">
        <w:t xml:space="preserve">, </w:t>
      </w:r>
      <w:r w:rsidR="00557FEF">
        <w:t>the measurement might miss some complex relationship between items.</w:t>
      </w:r>
      <w:r w:rsidR="00486535">
        <w:t xml:space="preserve"> For example, if the item set </w:t>
      </w:r>
      <w:r w:rsidR="00EC592E">
        <w:t xml:space="preserve">is </w:t>
      </w:r>
      <w:r w:rsidR="00053845">
        <w:t>represented in the higher dimensional space</w:t>
      </w:r>
      <w:r w:rsidR="00F275C3">
        <w:t>,</w:t>
      </w:r>
      <w:r w:rsidR="00486535">
        <w:t xml:space="preserve"> </w:t>
      </w:r>
      <w:commentRangeStart w:id="167"/>
      <w:r w:rsidR="00F275C3">
        <w:t>t</w:t>
      </w:r>
      <w:r w:rsidR="00153F0E">
        <w:t>here must be some distortion when reflecting the items on the two</w:t>
      </w:r>
      <w:r w:rsidR="00C31C5A">
        <w:t>-</w:t>
      </w:r>
      <w:r w:rsidR="00153F0E">
        <w:t>dimensional space</w:t>
      </w:r>
      <w:commentRangeEnd w:id="167"/>
      <w:r w:rsidR="00C31C5A">
        <w:rPr>
          <w:rStyle w:val="CommentReference"/>
        </w:rPr>
        <w:commentReference w:id="167"/>
      </w:r>
      <w:r w:rsidR="00153F0E">
        <w:t>.</w:t>
      </w:r>
      <w:r w:rsidR="00FF4309">
        <w:t xml:space="preserve"> The Pair-Comparison task does not share the same problem because the Pair-Comparison task only compare two items at a time, which the relationship can </w:t>
      </w:r>
      <w:r w:rsidR="004506DA">
        <w:t>be perfectly reflected on a one-</w:t>
      </w:r>
      <w:r w:rsidR="00FF4309">
        <w:t xml:space="preserve">dimensional scale. </w:t>
      </w:r>
    </w:p>
    <w:p w14:paraId="6B1500BF" w14:textId="0ABE5C8B" w:rsidR="008F5266" w:rsidRDefault="00C31C5A" w:rsidP="007D0C0A">
      <w:r>
        <w:rPr>
          <w:rStyle w:val="CommentReference"/>
        </w:rPr>
        <w:commentReference w:id="168"/>
      </w:r>
      <w:r w:rsidR="00DD4220">
        <w:t>A</w:t>
      </w:r>
      <w:r w:rsidR="00FF4309">
        <w:t xml:space="preserve"> strategy which could be employed to reduce distortion would be to </w:t>
      </w:r>
      <w:r w:rsidR="004506DA">
        <w:t>increase</w:t>
      </w:r>
      <w:r w:rsidR="00FF4309">
        <w:t xml:space="preserve"> the number of times</w:t>
      </w:r>
      <w:r w:rsidR="004506DA">
        <w:t xml:space="preserve"> an</w:t>
      </w:r>
      <w:r w:rsidR="00FF4309">
        <w:t xml:space="preserve"> </w:t>
      </w:r>
      <w:r w:rsidR="004506DA">
        <w:t>item in the item pool is</w:t>
      </w:r>
      <w:r w:rsidR="00FF4309">
        <w:t xml:space="preserve"> presented </w:t>
      </w:r>
      <w:r w:rsidR="00CE4821">
        <w:t xml:space="preserve">in combination </w:t>
      </w:r>
      <w:r w:rsidR="00FF4309">
        <w:t xml:space="preserve">with </w:t>
      </w:r>
      <w:r w:rsidR="004506DA">
        <w:t>every other item</w:t>
      </w:r>
      <w:r w:rsidR="00FF4309">
        <w:t xml:space="preserve"> </w:t>
      </w:r>
      <w:r w:rsidR="004506DA">
        <w:t>throughout the task trials</w:t>
      </w:r>
      <w:r w:rsidR="00FF4309">
        <w:t>.</w:t>
      </w:r>
      <w:r w:rsidR="00CE4821">
        <w:t xml:space="preserve"> Every time an item pair is present on a trial, a distance metric can be yielded for that item pair. With multiple distance metrics for the same pair, the average distance could be calculated in order to counteract the effects of distortion due to dimensional reduction.</w:t>
      </w:r>
      <w:r w:rsidR="004506DA">
        <w:t xml:space="preserve"> The method for constructing Multi-Items Rearrangement task trials presented in this paper, i.e. dividing the item pool into subgroups of equal size and then distributing all possible 2-subgroup combinations among trials, might ensure that every item is compared with every other item at least once, but it does not distribute the number of comparisons in </w:t>
      </w:r>
      <w:r w:rsidR="00CE4821">
        <w:t>a</w:t>
      </w:r>
      <w:r w:rsidR="004506DA">
        <w:t xml:space="preserve"> homogenous form.</w:t>
      </w:r>
      <w:r w:rsidR="00CE4821">
        <w:t xml:space="preserve"> Some item pairs are presented multiple times while others are presented only once. </w:t>
      </w:r>
      <w:commentRangeStart w:id="169"/>
      <w:commentRangeStart w:id="170"/>
      <w:r w:rsidR="00CE4821">
        <w:t>By evenly distributing the number of trials presenting a particular item pair redundant distance metrics could be yielded, from which the average distance could be taken.</w:t>
      </w:r>
      <w:commentRangeEnd w:id="169"/>
      <w:r w:rsidR="00386E5B">
        <w:rPr>
          <w:rStyle w:val="CommentReference"/>
        </w:rPr>
        <w:commentReference w:id="169"/>
      </w:r>
      <w:commentRangeEnd w:id="170"/>
      <w:r w:rsidR="00160B62">
        <w:rPr>
          <w:rStyle w:val="CommentReference"/>
        </w:rPr>
        <w:commentReference w:id="170"/>
      </w:r>
    </w:p>
    <w:p w14:paraId="3B093A2D" w14:textId="77777777" w:rsidR="008F7308" w:rsidRDefault="00DB0356" w:rsidP="00B568C4">
      <w:pPr>
        <w:rPr>
          <w:ins w:id="171" w:author="Hsuan-Yu Lin" w:date="2017-08-07T16:13:00Z"/>
        </w:rPr>
      </w:pPr>
      <w:r>
        <w:t>Although the Multi-Items Rearrangement task might cause distortion for the relationship between items because of the response scheme</w:t>
      </w:r>
      <w:r w:rsidR="00A359F5">
        <w:t>.</w:t>
      </w:r>
      <w:r>
        <w:t xml:space="preserve"> </w:t>
      </w:r>
      <w:r w:rsidR="00A359F5">
        <w:t>The results from Experiment 1 shown that</w:t>
      </w:r>
      <w:r>
        <w:t xml:space="preserve"> </w:t>
      </w:r>
      <w:r w:rsidR="005D4F0B">
        <w:t xml:space="preserve">even when the items were constructed from four feature dimensions, </w:t>
      </w:r>
      <w:r>
        <w:t>the</w:t>
      </w:r>
      <w:r w:rsidR="004E2D63">
        <w:t xml:space="preserve"> similarity matrix acquired </w:t>
      </w:r>
      <w:r w:rsidR="004E2D63">
        <w:lastRenderedPageBreak/>
        <w:t>through the</w:t>
      </w:r>
      <w:r>
        <w:t xml:space="preserve"> Multi-Items Rearrangement</w:t>
      </w:r>
      <w:r w:rsidR="004E2D63">
        <w:t xml:space="preserve"> task was strikingly</w:t>
      </w:r>
      <w:r>
        <w:t xml:space="preserve"> similar </w:t>
      </w:r>
      <w:r w:rsidR="004E2D63">
        <w:t>to the distortion-free matrix acquired through the</w:t>
      </w:r>
      <w:r>
        <w:t xml:space="preserve"> Paired-Comparison task</w:t>
      </w:r>
      <w:r w:rsidR="009E529A">
        <w:t>.</w:t>
      </w:r>
      <w:r w:rsidR="00527DB6">
        <w:t xml:space="preserve"> </w:t>
      </w:r>
      <w:r w:rsidR="00794FE9">
        <w:t>Hence,</w:t>
      </w:r>
      <w:r w:rsidR="004E2D63">
        <w:t xml:space="preserve"> we believe</w:t>
      </w:r>
      <w:r w:rsidR="00794FE9">
        <w:t xml:space="preserve"> the </w:t>
      </w:r>
      <w:r w:rsidR="00C35806">
        <w:t>distortion</w:t>
      </w:r>
      <w:r w:rsidR="004E2D63">
        <w:t xml:space="preserve"> caused by dimensional reduction in</w:t>
      </w:r>
      <w:r w:rsidR="00C35806">
        <w:t xml:space="preserve"> the Multi-Items Rearrangement task</w:t>
      </w:r>
      <w:r w:rsidR="004E2D63">
        <w:t xml:space="preserve"> is likely negligible</w:t>
      </w:r>
      <w:r w:rsidR="00C35806">
        <w:t>.</w:t>
      </w:r>
    </w:p>
    <w:p w14:paraId="715F8A97" w14:textId="3D59D9E7" w:rsidR="00414191" w:rsidRPr="00B568C4" w:rsidRDefault="00414191" w:rsidP="00B568C4">
      <w:r>
        <w:br w:type="page"/>
      </w:r>
    </w:p>
    <w:p w14:paraId="7954BBA3" w14:textId="77777777" w:rsidR="00DD79A3" w:rsidRPr="00510C5F" w:rsidRDefault="00414191" w:rsidP="00E1269C">
      <w:pPr>
        <w:pStyle w:val="SectionTitle"/>
      </w:pPr>
      <w:r>
        <w:lastRenderedPageBreak/>
        <w:t>References</w:t>
      </w:r>
    </w:p>
    <w:p w14:paraId="00C1D026" w14:textId="77777777" w:rsidR="004B2759" w:rsidRPr="004B2759" w:rsidRDefault="00DD79A3">
      <w:pPr>
        <w:pStyle w:val="Bibliography"/>
        <w:rPr>
          <w:ins w:id="172" w:author="Hsuan-Yu Lin" w:date="2017-08-09T15:27:00Z"/>
          <w:rFonts w:ascii="Times New Roman" w:hAnsi="Times New Roman" w:cs="Times New Roman"/>
          <w:rPrChange w:id="173" w:author="Hsuan-Yu Lin" w:date="2017-08-09T15:27:00Z">
            <w:rPr>
              <w:ins w:id="174" w:author="Hsuan-Yu Lin" w:date="2017-08-09T15:27:00Z"/>
            </w:rPr>
          </w:rPrChange>
        </w:rPr>
        <w:pPrChange w:id="175" w:author="Hsuan-Yu Lin" w:date="2017-08-09T15:27:00Z">
          <w:pPr>
            <w:widowControl w:val="0"/>
            <w:autoSpaceDE w:val="0"/>
            <w:autoSpaceDN w:val="0"/>
            <w:adjustRightInd w:val="0"/>
            <w:spacing w:line="240" w:lineRule="auto"/>
          </w:pPr>
        </w:pPrChange>
      </w:pPr>
      <w:r>
        <w:fldChar w:fldCharType="begin"/>
      </w:r>
      <w:ins w:id="176" w:author="Hsuan-Yu Lin" w:date="2017-08-09T15:18:00Z">
        <w:r w:rsidR="003731AD">
          <w:instrText xml:space="preserve"> ADDIN ZOTERO_BIBL {"custom":[]} CSL_BIBLIOGRAPHY </w:instrText>
        </w:r>
      </w:ins>
      <w:del w:id="177" w:author="Hsuan-Yu Lin" w:date="2017-08-09T15:18:00Z">
        <w:r w:rsidR="00020E26" w:rsidDel="003731AD">
          <w:delInstrText xml:space="preserve"> ADDIN ZOTERO_BIBL {"custom":[]} CSL_BIBLIOGRAPHY </w:delInstrText>
        </w:r>
      </w:del>
      <w:r>
        <w:fldChar w:fldCharType="separate"/>
      </w:r>
      <w:ins w:id="178" w:author="Hsuan-Yu Lin" w:date="2017-08-09T15:27:00Z">
        <w:r w:rsidR="004B2759" w:rsidRPr="004B2759">
          <w:rPr>
            <w:rFonts w:ascii="Times New Roman" w:hAnsi="Times New Roman" w:cs="Times New Roman"/>
            <w:rPrChange w:id="179" w:author="Hsuan-Yu Lin" w:date="2017-08-09T15:27:00Z">
              <w:rPr/>
            </w:rPrChange>
          </w:rPr>
          <w:t xml:space="preserve">Allen, R. J., Baddeley, A. D., &amp; Hitch, G. J. (2014). Evidence for two attentional components in visual working memory. </w:t>
        </w:r>
        <w:r w:rsidR="004B2759" w:rsidRPr="004B2759">
          <w:rPr>
            <w:rFonts w:ascii="Times New Roman" w:hAnsi="Times New Roman" w:cs="Times New Roman"/>
            <w:i/>
            <w:iCs/>
            <w:rPrChange w:id="180" w:author="Hsuan-Yu Lin" w:date="2017-08-09T15:27:00Z">
              <w:rPr>
                <w:i/>
                <w:iCs/>
              </w:rPr>
            </w:rPrChange>
          </w:rPr>
          <w:t>Journal of Experimental Psychology: Learning, Memory, and Cognition</w:t>
        </w:r>
        <w:r w:rsidR="004B2759" w:rsidRPr="004B2759">
          <w:rPr>
            <w:rFonts w:ascii="Times New Roman" w:hAnsi="Times New Roman" w:cs="Times New Roman"/>
            <w:rPrChange w:id="181" w:author="Hsuan-Yu Lin" w:date="2017-08-09T15:27:00Z">
              <w:rPr/>
            </w:rPrChange>
          </w:rPr>
          <w:t xml:space="preserve">, </w:t>
        </w:r>
        <w:r w:rsidR="004B2759" w:rsidRPr="004B2759">
          <w:rPr>
            <w:rFonts w:ascii="Times New Roman" w:hAnsi="Times New Roman" w:cs="Times New Roman"/>
            <w:i/>
            <w:iCs/>
            <w:rPrChange w:id="182" w:author="Hsuan-Yu Lin" w:date="2017-08-09T15:27:00Z">
              <w:rPr>
                <w:i/>
                <w:iCs/>
              </w:rPr>
            </w:rPrChange>
          </w:rPr>
          <w:t>40</w:t>
        </w:r>
        <w:r w:rsidR="004B2759" w:rsidRPr="004B2759">
          <w:rPr>
            <w:rFonts w:ascii="Times New Roman" w:hAnsi="Times New Roman" w:cs="Times New Roman"/>
            <w:rPrChange w:id="183" w:author="Hsuan-Yu Lin" w:date="2017-08-09T15:27:00Z">
              <w:rPr/>
            </w:rPrChange>
          </w:rPr>
          <w:t>(6), 1499–1509. https://doi.org/10.1037/xlm0000002</w:t>
        </w:r>
      </w:ins>
    </w:p>
    <w:p w14:paraId="265AF7AE" w14:textId="77777777" w:rsidR="004B2759" w:rsidRPr="004B2759" w:rsidRDefault="004B2759">
      <w:pPr>
        <w:pStyle w:val="Bibliography"/>
        <w:rPr>
          <w:ins w:id="184" w:author="Hsuan-Yu Lin" w:date="2017-08-09T15:27:00Z"/>
          <w:rFonts w:ascii="Times New Roman" w:hAnsi="Times New Roman" w:cs="Times New Roman"/>
          <w:rPrChange w:id="185" w:author="Hsuan-Yu Lin" w:date="2017-08-09T15:27:00Z">
            <w:rPr>
              <w:ins w:id="186" w:author="Hsuan-Yu Lin" w:date="2017-08-09T15:27:00Z"/>
            </w:rPr>
          </w:rPrChange>
        </w:rPr>
        <w:pPrChange w:id="187" w:author="Hsuan-Yu Lin" w:date="2017-08-09T15:27:00Z">
          <w:pPr>
            <w:widowControl w:val="0"/>
            <w:autoSpaceDE w:val="0"/>
            <w:autoSpaceDN w:val="0"/>
            <w:adjustRightInd w:val="0"/>
            <w:spacing w:line="240" w:lineRule="auto"/>
          </w:pPr>
        </w:pPrChange>
      </w:pPr>
      <w:ins w:id="188" w:author="Hsuan-Yu Lin" w:date="2017-08-09T15:27:00Z">
        <w:r w:rsidRPr="004B2759">
          <w:rPr>
            <w:rFonts w:ascii="Times New Roman" w:hAnsi="Times New Roman" w:cs="Times New Roman"/>
            <w:rPrChange w:id="189" w:author="Hsuan-Yu Lin" w:date="2017-08-09T15:27:00Z">
              <w:rPr/>
            </w:rPrChange>
          </w:rPr>
          <w:t xml:space="preserve">Boles, D. B., &amp; Clifford, J. E. (1989). An upper- and lowercase alphabetic similarity matrix, with derived generation similarity values. </w:t>
        </w:r>
        <w:r w:rsidRPr="004B2759">
          <w:rPr>
            <w:rFonts w:ascii="Times New Roman" w:hAnsi="Times New Roman" w:cs="Times New Roman"/>
            <w:i/>
            <w:iCs/>
            <w:rPrChange w:id="190" w:author="Hsuan-Yu Lin" w:date="2017-08-09T15:27:00Z">
              <w:rPr>
                <w:i/>
                <w:iCs/>
              </w:rPr>
            </w:rPrChange>
          </w:rPr>
          <w:t>Behavior Research Methods, Instruments, &amp; Computers</w:t>
        </w:r>
        <w:r w:rsidRPr="004B2759">
          <w:rPr>
            <w:rFonts w:ascii="Times New Roman" w:hAnsi="Times New Roman" w:cs="Times New Roman"/>
            <w:rPrChange w:id="191" w:author="Hsuan-Yu Lin" w:date="2017-08-09T15:27:00Z">
              <w:rPr/>
            </w:rPrChange>
          </w:rPr>
          <w:t xml:space="preserve">, </w:t>
        </w:r>
        <w:r w:rsidRPr="004B2759">
          <w:rPr>
            <w:rFonts w:ascii="Times New Roman" w:hAnsi="Times New Roman" w:cs="Times New Roman"/>
            <w:i/>
            <w:iCs/>
            <w:rPrChange w:id="192" w:author="Hsuan-Yu Lin" w:date="2017-08-09T15:27:00Z">
              <w:rPr>
                <w:i/>
                <w:iCs/>
              </w:rPr>
            </w:rPrChange>
          </w:rPr>
          <w:t>21</w:t>
        </w:r>
        <w:r w:rsidRPr="004B2759">
          <w:rPr>
            <w:rFonts w:ascii="Times New Roman" w:hAnsi="Times New Roman" w:cs="Times New Roman"/>
            <w:rPrChange w:id="193" w:author="Hsuan-Yu Lin" w:date="2017-08-09T15:27:00Z">
              <w:rPr/>
            </w:rPrChange>
          </w:rPr>
          <w:t>(6), 579–586. https://doi.org/10.3758/BF03210580</w:t>
        </w:r>
      </w:ins>
    </w:p>
    <w:p w14:paraId="0ADC98B2" w14:textId="77777777" w:rsidR="004B2759" w:rsidRPr="004B2759" w:rsidRDefault="004B2759">
      <w:pPr>
        <w:pStyle w:val="Bibliography"/>
        <w:rPr>
          <w:ins w:id="194" w:author="Hsuan-Yu Lin" w:date="2017-08-09T15:27:00Z"/>
          <w:rFonts w:ascii="Times New Roman" w:hAnsi="Times New Roman" w:cs="Times New Roman"/>
          <w:rPrChange w:id="195" w:author="Hsuan-Yu Lin" w:date="2017-08-09T15:27:00Z">
            <w:rPr>
              <w:ins w:id="196" w:author="Hsuan-Yu Lin" w:date="2017-08-09T15:27:00Z"/>
            </w:rPr>
          </w:rPrChange>
        </w:rPr>
        <w:pPrChange w:id="197" w:author="Hsuan-Yu Lin" w:date="2017-08-09T15:27:00Z">
          <w:pPr>
            <w:widowControl w:val="0"/>
            <w:autoSpaceDE w:val="0"/>
            <w:autoSpaceDN w:val="0"/>
            <w:adjustRightInd w:val="0"/>
            <w:spacing w:line="240" w:lineRule="auto"/>
          </w:pPr>
        </w:pPrChange>
      </w:pPr>
      <w:ins w:id="198" w:author="Hsuan-Yu Lin" w:date="2017-08-09T15:27:00Z">
        <w:r w:rsidRPr="004B2759">
          <w:rPr>
            <w:rFonts w:ascii="Times New Roman" w:hAnsi="Times New Roman" w:cs="Times New Roman"/>
            <w:rPrChange w:id="199" w:author="Hsuan-Yu Lin" w:date="2017-08-09T15:27:00Z">
              <w:rPr/>
            </w:rPrChange>
          </w:rPr>
          <w:t xml:space="preserve">Cheverud, J. M., &amp; Marroig, G. (2007). Research Article Comparing covariance matrices: random skewers method compared to the common principal components model. </w:t>
        </w:r>
        <w:r w:rsidRPr="004B2759">
          <w:rPr>
            <w:rFonts w:ascii="Times New Roman" w:hAnsi="Times New Roman" w:cs="Times New Roman"/>
            <w:i/>
            <w:iCs/>
            <w:rPrChange w:id="200" w:author="Hsuan-Yu Lin" w:date="2017-08-09T15:27:00Z">
              <w:rPr>
                <w:i/>
                <w:iCs/>
              </w:rPr>
            </w:rPrChange>
          </w:rPr>
          <w:t>Genetics and Molecular Biology</w:t>
        </w:r>
        <w:r w:rsidRPr="004B2759">
          <w:rPr>
            <w:rFonts w:ascii="Times New Roman" w:hAnsi="Times New Roman" w:cs="Times New Roman"/>
            <w:rPrChange w:id="201" w:author="Hsuan-Yu Lin" w:date="2017-08-09T15:27:00Z">
              <w:rPr/>
            </w:rPrChange>
          </w:rPr>
          <w:t xml:space="preserve">, </w:t>
        </w:r>
        <w:r w:rsidRPr="004B2759">
          <w:rPr>
            <w:rFonts w:ascii="Times New Roman" w:hAnsi="Times New Roman" w:cs="Times New Roman"/>
            <w:i/>
            <w:iCs/>
            <w:rPrChange w:id="202" w:author="Hsuan-Yu Lin" w:date="2017-08-09T15:27:00Z">
              <w:rPr>
                <w:i/>
                <w:iCs/>
              </w:rPr>
            </w:rPrChange>
          </w:rPr>
          <w:t>30</w:t>
        </w:r>
        <w:r w:rsidRPr="004B2759">
          <w:rPr>
            <w:rFonts w:ascii="Times New Roman" w:hAnsi="Times New Roman" w:cs="Times New Roman"/>
            <w:rPrChange w:id="203" w:author="Hsuan-Yu Lin" w:date="2017-08-09T15:27:00Z">
              <w:rPr/>
            </w:rPrChange>
          </w:rPr>
          <w:t>(2), 461–469. https://doi.org/10.1590/S1415-47572007000300027</w:t>
        </w:r>
      </w:ins>
    </w:p>
    <w:p w14:paraId="4BDA9268" w14:textId="77777777" w:rsidR="004B2759" w:rsidRPr="004B2759" w:rsidRDefault="004B2759">
      <w:pPr>
        <w:pStyle w:val="Bibliography"/>
        <w:rPr>
          <w:ins w:id="204" w:author="Hsuan-Yu Lin" w:date="2017-08-09T15:27:00Z"/>
          <w:rFonts w:ascii="Times New Roman" w:hAnsi="Times New Roman" w:cs="Times New Roman"/>
          <w:rPrChange w:id="205" w:author="Hsuan-Yu Lin" w:date="2017-08-09T15:27:00Z">
            <w:rPr>
              <w:ins w:id="206" w:author="Hsuan-Yu Lin" w:date="2017-08-09T15:27:00Z"/>
            </w:rPr>
          </w:rPrChange>
        </w:rPr>
        <w:pPrChange w:id="207" w:author="Hsuan-Yu Lin" w:date="2017-08-09T15:27:00Z">
          <w:pPr>
            <w:widowControl w:val="0"/>
            <w:autoSpaceDE w:val="0"/>
            <w:autoSpaceDN w:val="0"/>
            <w:adjustRightInd w:val="0"/>
            <w:spacing w:line="240" w:lineRule="auto"/>
          </w:pPr>
        </w:pPrChange>
      </w:pPr>
      <w:ins w:id="208" w:author="Hsuan-Yu Lin" w:date="2017-08-09T15:27:00Z">
        <w:r w:rsidRPr="004B2759">
          <w:rPr>
            <w:rFonts w:ascii="Times New Roman" w:hAnsi="Times New Roman" w:cs="Times New Roman"/>
            <w:rPrChange w:id="209" w:author="Hsuan-Yu Lin" w:date="2017-08-09T15:27:00Z">
              <w:rPr/>
            </w:rPrChange>
          </w:rPr>
          <w:t xml:space="preserve">Evers, E. R. K., &amp; Lakens, D. (2014). Revisiting Tversky’s diagnosticity principle. </w:t>
        </w:r>
        <w:r w:rsidRPr="004B2759">
          <w:rPr>
            <w:rFonts w:ascii="Times New Roman" w:hAnsi="Times New Roman" w:cs="Times New Roman"/>
            <w:i/>
            <w:iCs/>
            <w:rPrChange w:id="210" w:author="Hsuan-Yu Lin" w:date="2017-08-09T15:27:00Z">
              <w:rPr>
                <w:i/>
                <w:iCs/>
              </w:rPr>
            </w:rPrChange>
          </w:rPr>
          <w:t>Frontiers in Psychology</w:t>
        </w:r>
        <w:r w:rsidRPr="004B2759">
          <w:rPr>
            <w:rFonts w:ascii="Times New Roman" w:hAnsi="Times New Roman" w:cs="Times New Roman"/>
            <w:rPrChange w:id="211" w:author="Hsuan-Yu Lin" w:date="2017-08-09T15:27:00Z">
              <w:rPr/>
            </w:rPrChange>
          </w:rPr>
          <w:t xml:space="preserve">, </w:t>
        </w:r>
        <w:r w:rsidRPr="004B2759">
          <w:rPr>
            <w:rFonts w:ascii="Times New Roman" w:hAnsi="Times New Roman" w:cs="Times New Roman"/>
            <w:i/>
            <w:iCs/>
            <w:rPrChange w:id="212" w:author="Hsuan-Yu Lin" w:date="2017-08-09T15:27:00Z">
              <w:rPr>
                <w:i/>
                <w:iCs/>
              </w:rPr>
            </w:rPrChange>
          </w:rPr>
          <w:t>5</w:t>
        </w:r>
        <w:r w:rsidRPr="004B2759">
          <w:rPr>
            <w:rFonts w:ascii="Times New Roman" w:hAnsi="Times New Roman" w:cs="Times New Roman"/>
            <w:rPrChange w:id="213" w:author="Hsuan-Yu Lin" w:date="2017-08-09T15:27:00Z">
              <w:rPr/>
            </w:rPrChange>
          </w:rPr>
          <w:t>. https://doi.org/10.3389/fpsyg.2014.00875</w:t>
        </w:r>
      </w:ins>
    </w:p>
    <w:p w14:paraId="1B2F88A5" w14:textId="77777777" w:rsidR="004B2759" w:rsidRPr="004B2759" w:rsidRDefault="004B2759">
      <w:pPr>
        <w:pStyle w:val="Bibliography"/>
        <w:rPr>
          <w:ins w:id="214" w:author="Hsuan-Yu Lin" w:date="2017-08-09T15:27:00Z"/>
          <w:rFonts w:ascii="Times New Roman" w:hAnsi="Times New Roman" w:cs="Times New Roman"/>
          <w:rPrChange w:id="215" w:author="Hsuan-Yu Lin" w:date="2017-08-09T15:27:00Z">
            <w:rPr>
              <w:ins w:id="216" w:author="Hsuan-Yu Lin" w:date="2017-08-09T15:27:00Z"/>
            </w:rPr>
          </w:rPrChange>
        </w:rPr>
        <w:pPrChange w:id="217" w:author="Hsuan-Yu Lin" w:date="2017-08-09T15:27:00Z">
          <w:pPr>
            <w:widowControl w:val="0"/>
            <w:autoSpaceDE w:val="0"/>
            <w:autoSpaceDN w:val="0"/>
            <w:adjustRightInd w:val="0"/>
            <w:spacing w:line="240" w:lineRule="auto"/>
          </w:pPr>
        </w:pPrChange>
      </w:pPr>
      <w:ins w:id="218" w:author="Hsuan-Yu Lin" w:date="2017-08-09T15:27:00Z">
        <w:r w:rsidRPr="004B2759">
          <w:rPr>
            <w:rFonts w:ascii="Times New Roman" w:hAnsi="Times New Roman" w:cs="Times New Roman"/>
            <w:rPrChange w:id="219" w:author="Hsuan-Yu Lin" w:date="2017-08-09T15:27:00Z">
              <w:rPr/>
            </w:rPrChange>
          </w:rPr>
          <w:t xml:space="preserve">Farrell, S. (2006). Mixed-list phonological similarity effects in delayed serial recall. </w:t>
        </w:r>
        <w:r w:rsidRPr="004B2759">
          <w:rPr>
            <w:rFonts w:ascii="Times New Roman" w:hAnsi="Times New Roman" w:cs="Times New Roman"/>
            <w:i/>
            <w:iCs/>
            <w:rPrChange w:id="220" w:author="Hsuan-Yu Lin" w:date="2017-08-09T15:27:00Z">
              <w:rPr>
                <w:i/>
                <w:iCs/>
              </w:rPr>
            </w:rPrChange>
          </w:rPr>
          <w:t>Journal of Memory and Language</w:t>
        </w:r>
        <w:r w:rsidRPr="004B2759">
          <w:rPr>
            <w:rFonts w:ascii="Times New Roman" w:hAnsi="Times New Roman" w:cs="Times New Roman"/>
            <w:rPrChange w:id="221" w:author="Hsuan-Yu Lin" w:date="2017-08-09T15:27:00Z">
              <w:rPr/>
            </w:rPrChange>
          </w:rPr>
          <w:t xml:space="preserve">, </w:t>
        </w:r>
        <w:r w:rsidRPr="004B2759">
          <w:rPr>
            <w:rFonts w:ascii="Times New Roman" w:hAnsi="Times New Roman" w:cs="Times New Roman"/>
            <w:i/>
            <w:iCs/>
            <w:rPrChange w:id="222" w:author="Hsuan-Yu Lin" w:date="2017-08-09T15:27:00Z">
              <w:rPr>
                <w:i/>
                <w:iCs/>
              </w:rPr>
            </w:rPrChange>
          </w:rPr>
          <w:t>55</w:t>
        </w:r>
        <w:r w:rsidRPr="004B2759">
          <w:rPr>
            <w:rFonts w:ascii="Times New Roman" w:hAnsi="Times New Roman" w:cs="Times New Roman"/>
            <w:rPrChange w:id="223" w:author="Hsuan-Yu Lin" w:date="2017-08-09T15:27:00Z">
              <w:rPr/>
            </w:rPrChange>
          </w:rPr>
          <w:t>(4), 587–600. https://doi.org/10.1016/j.jml.2006.06.002</w:t>
        </w:r>
      </w:ins>
    </w:p>
    <w:p w14:paraId="0999F078" w14:textId="77777777" w:rsidR="004B2759" w:rsidRPr="004B2759" w:rsidRDefault="004B2759">
      <w:pPr>
        <w:pStyle w:val="Bibliography"/>
        <w:rPr>
          <w:ins w:id="224" w:author="Hsuan-Yu Lin" w:date="2017-08-09T15:27:00Z"/>
          <w:rFonts w:ascii="Times New Roman" w:hAnsi="Times New Roman" w:cs="Times New Roman"/>
          <w:rPrChange w:id="225" w:author="Hsuan-Yu Lin" w:date="2017-08-09T15:27:00Z">
            <w:rPr>
              <w:ins w:id="226" w:author="Hsuan-Yu Lin" w:date="2017-08-09T15:27:00Z"/>
            </w:rPr>
          </w:rPrChange>
        </w:rPr>
        <w:pPrChange w:id="227" w:author="Hsuan-Yu Lin" w:date="2017-08-09T15:27:00Z">
          <w:pPr>
            <w:widowControl w:val="0"/>
            <w:autoSpaceDE w:val="0"/>
            <w:autoSpaceDN w:val="0"/>
            <w:adjustRightInd w:val="0"/>
            <w:spacing w:line="240" w:lineRule="auto"/>
          </w:pPr>
        </w:pPrChange>
      </w:pPr>
      <w:ins w:id="228" w:author="Hsuan-Yu Lin" w:date="2017-08-09T15:27:00Z">
        <w:r w:rsidRPr="004B2759">
          <w:rPr>
            <w:rFonts w:ascii="Times New Roman" w:hAnsi="Times New Roman" w:cs="Times New Roman"/>
            <w:rPrChange w:id="229" w:author="Hsuan-Yu Lin" w:date="2017-08-09T15:27:00Z">
              <w:rPr/>
            </w:rPrChange>
          </w:rPr>
          <w:t xml:space="preserve">Giordano, B. L., Guastavino, C., Murphy, E., Ogg, M., Smith, B. K., &amp; McAdams, S. (2011). Comparison of Methods for Collecting and Modeling Dissimilarity Data: Applications to Complex Sound Stimuli. </w:t>
        </w:r>
        <w:r w:rsidRPr="004B2759">
          <w:rPr>
            <w:rFonts w:ascii="Times New Roman" w:hAnsi="Times New Roman" w:cs="Times New Roman"/>
            <w:i/>
            <w:iCs/>
            <w:rPrChange w:id="230" w:author="Hsuan-Yu Lin" w:date="2017-08-09T15:27:00Z">
              <w:rPr>
                <w:i/>
                <w:iCs/>
              </w:rPr>
            </w:rPrChange>
          </w:rPr>
          <w:t>Multivariate Behavioral Research</w:t>
        </w:r>
        <w:r w:rsidRPr="004B2759">
          <w:rPr>
            <w:rFonts w:ascii="Times New Roman" w:hAnsi="Times New Roman" w:cs="Times New Roman"/>
            <w:rPrChange w:id="231" w:author="Hsuan-Yu Lin" w:date="2017-08-09T15:27:00Z">
              <w:rPr/>
            </w:rPrChange>
          </w:rPr>
          <w:t xml:space="preserve">, </w:t>
        </w:r>
        <w:r w:rsidRPr="004B2759">
          <w:rPr>
            <w:rFonts w:ascii="Times New Roman" w:hAnsi="Times New Roman" w:cs="Times New Roman"/>
            <w:i/>
            <w:iCs/>
            <w:rPrChange w:id="232" w:author="Hsuan-Yu Lin" w:date="2017-08-09T15:27:00Z">
              <w:rPr>
                <w:i/>
                <w:iCs/>
              </w:rPr>
            </w:rPrChange>
          </w:rPr>
          <w:t>46</w:t>
        </w:r>
        <w:r w:rsidRPr="004B2759">
          <w:rPr>
            <w:rFonts w:ascii="Times New Roman" w:hAnsi="Times New Roman" w:cs="Times New Roman"/>
            <w:rPrChange w:id="233" w:author="Hsuan-Yu Lin" w:date="2017-08-09T15:27:00Z">
              <w:rPr/>
            </w:rPrChange>
          </w:rPr>
          <w:t>(5), 779–811. https://doi.org/10.1080/00273171.2011.606748</w:t>
        </w:r>
      </w:ins>
    </w:p>
    <w:p w14:paraId="71AAECDB" w14:textId="77777777" w:rsidR="004B2759" w:rsidRPr="004B2759" w:rsidRDefault="004B2759">
      <w:pPr>
        <w:pStyle w:val="Bibliography"/>
        <w:rPr>
          <w:ins w:id="234" w:author="Hsuan-Yu Lin" w:date="2017-08-09T15:27:00Z"/>
          <w:rFonts w:ascii="Times New Roman" w:hAnsi="Times New Roman" w:cs="Times New Roman"/>
          <w:rPrChange w:id="235" w:author="Hsuan-Yu Lin" w:date="2017-08-09T15:27:00Z">
            <w:rPr>
              <w:ins w:id="236" w:author="Hsuan-Yu Lin" w:date="2017-08-09T15:27:00Z"/>
            </w:rPr>
          </w:rPrChange>
        </w:rPr>
        <w:pPrChange w:id="237" w:author="Hsuan-Yu Lin" w:date="2017-08-09T15:27:00Z">
          <w:pPr>
            <w:widowControl w:val="0"/>
            <w:autoSpaceDE w:val="0"/>
            <w:autoSpaceDN w:val="0"/>
            <w:adjustRightInd w:val="0"/>
            <w:spacing w:line="240" w:lineRule="auto"/>
          </w:pPr>
        </w:pPrChange>
      </w:pPr>
      <w:ins w:id="238" w:author="Hsuan-Yu Lin" w:date="2017-08-09T15:27:00Z">
        <w:r w:rsidRPr="004B2759">
          <w:rPr>
            <w:rFonts w:ascii="Times New Roman" w:hAnsi="Times New Roman" w:cs="Times New Roman"/>
            <w:rPrChange w:id="239" w:author="Hsuan-Yu Lin" w:date="2017-08-09T15:27:00Z">
              <w:rPr/>
            </w:rPrChange>
          </w:rPr>
          <w:t xml:space="preserve">Goldstone, R. L. (1995). Effects of categorization on color perception. </w:t>
        </w:r>
        <w:r w:rsidRPr="004B2759">
          <w:rPr>
            <w:rFonts w:ascii="Times New Roman" w:hAnsi="Times New Roman" w:cs="Times New Roman"/>
            <w:i/>
            <w:iCs/>
            <w:rPrChange w:id="240" w:author="Hsuan-Yu Lin" w:date="2017-08-09T15:27:00Z">
              <w:rPr>
                <w:i/>
                <w:iCs/>
              </w:rPr>
            </w:rPrChange>
          </w:rPr>
          <w:t>Psychological Science</w:t>
        </w:r>
        <w:r w:rsidRPr="004B2759">
          <w:rPr>
            <w:rFonts w:ascii="Times New Roman" w:hAnsi="Times New Roman" w:cs="Times New Roman"/>
            <w:rPrChange w:id="241" w:author="Hsuan-Yu Lin" w:date="2017-08-09T15:27:00Z">
              <w:rPr/>
            </w:rPrChange>
          </w:rPr>
          <w:t xml:space="preserve">, </w:t>
        </w:r>
        <w:r w:rsidRPr="004B2759">
          <w:rPr>
            <w:rFonts w:ascii="Times New Roman" w:hAnsi="Times New Roman" w:cs="Times New Roman"/>
            <w:i/>
            <w:iCs/>
            <w:rPrChange w:id="242" w:author="Hsuan-Yu Lin" w:date="2017-08-09T15:27:00Z">
              <w:rPr>
                <w:i/>
                <w:iCs/>
              </w:rPr>
            </w:rPrChange>
          </w:rPr>
          <w:t>6</w:t>
        </w:r>
        <w:r w:rsidRPr="004B2759">
          <w:rPr>
            <w:rFonts w:ascii="Times New Roman" w:hAnsi="Times New Roman" w:cs="Times New Roman"/>
            <w:rPrChange w:id="243" w:author="Hsuan-Yu Lin" w:date="2017-08-09T15:27:00Z">
              <w:rPr/>
            </w:rPrChange>
          </w:rPr>
          <w:t>(5), 298–304.</w:t>
        </w:r>
      </w:ins>
    </w:p>
    <w:p w14:paraId="454D6F6A" w14:textId="77777777" w:rsidR="004B2759" w:rsidRPr="004B2759" w:rsidRDefault="004B2759">
      <w:pPr>
        <w:pStyle w:val="Bibliography"/>
        <w:rPr>
          <w:ins w:id="244" w:author="Hsuan-Yu Lin" w:date="2017-08-09T15:27:00Z"/>
          <w:rFonts w:ascii="Times New Roman" w:hAnsi="Times New Roman" w:cs="Times New Roman"/>
          <w:rPrChange w:id="245" w:author="Hsuan-Yu Lin" w:date="2017-08-09T15:27:00Z">
            <w:rPr>
              <w:ins w:id="246" w:author="Hsuan-Yu Lin" w:date="2017-08-09T15:27:00Z"/>
            </w:rPr>
          </w:rPrChange>
        </w:rPr>
        <w:pPrChange w:id="247" w:author="Hsuan-Yu Lin" w:date="2017-08-09T15:27:00Z">
          <w:pPr>
            <w:widowControl w:val="0"/>
            <w:autoSpaceDE w:val="0"/>
            <w:autoSpaceDN w:val="0"/>
            <w:adjustRightInd w:val="0"/>
            <w:spacing w:line="240" w:lineRule="auto"/>
          </w:pPr>
        </w:pPrChange>
      </w:pPr>
      <w:ins w:id="248" w:author="Hsuan-Yu Lin" w:date="2017-08-09T15:27:00Z">
        <w:r w:rsidRPr="004B2759">
          <w:rPr>
            <w:rFonts w:ascii="Times New Roman" w:hAnsi="Times New Roman" w:cs="Times New Roman"/>
            <w:rPrChange w:id="249" w:author="Hsuan-Yu Lin" w:date="2017-08-09T15:27:00Z">
              <w:rPr/>
            </w:rPrChange>
          </w:rPr>
          <w:t xml:space="preserve">Heit, E., &amp; Rubinstein, J. (1994). Similarity and property effects in inductive reasoning. </w:t>
        </w:r>
        <w:r w:rsidRPr="004B2759">
          <w:rPr>
            <w:rFonts w:ascii="Times New Roman" w:hAnsi="Times New Roman" w:cs="Times New Roman"/>
            <w:i/>
            <w:iCs/>
            <w:rPrChange w:id="250" w:author="Hsuan-Yu Lin" w:date="2017-08-09T15:27:00Z">
              <w:rPr>
                <w:i/>
                <w:iCs/>
              </w:rPr>
            </w:rPrChange>
          </w:rPr>
          <w:t>Journal of Experimental Psychology: Learning, Memory, and Cognition</w:t>
        </w:r>
        <w:r w:rsidRPr="004B2759">
          <w:rPr>
            <w:rFonts w:ascii="Times New Roman" w:hAnsi="Times New Roman" w:cs="Times New Roman"/>
            <w:rPrChange w:id="251" w:author="Hsuan-Yu Lin" w:date="2017-08-09T15:27:00Z">
              <w:rPr/>
            </w:rPrChange>
          </w:rPr>
          <w:t xml:space="preserve">, </w:t>
        </w:r>
        <w:r w:rsidRPr="004B2759">
          <w:rPr>
            <w:rFonts w:ascii="Times New Roman" w:hAnsi="Times New Roman" w:cs="Times New Roman"/>
            <w:i/>
            <w:iCs/>
            <w:rPrChange w:id="252" w:author="Hsuan-Yu Lin" w:date="2017-08-09T15:27:00Z">
              <w:rPr>
                <w:i/>
                <w:iCs/>
              </w:rPr>
            </w:rPrChange>
          </w:rPr>
          <w:t>20</w:t>
        </w:r>
        <w:r w:rsidRPr="004B2759">
          <w:rPr>
            <w:rFonts w:ascii="Times New Roman" w:hAnsi="Times New Roman" w:cs="Times New Roman"/>
            <w:rPrChange w:id="253" w:author="Hsuan-Yu Lin" w:date="2017-08-09T15:27:00Z">
              <w:rPr/>
            </w:rPrChange>
          </w:rPr>
          <w:t>(2), 411.</w:t>
        </w:r>
      </w:ins>
    </w:p>
    <w:p w14:paraId="46B8180A" w14:textId="77777777" w:rsidR="004B2759" w:rsidRPr="004B2759" w:rsidRDefault="004B2759">
      <w:pPr>
        <w:pStyle w:val="Bibliography"/>
        <w:rPr>
          <w:ins w:id="254" w:author="Hsuan-Yu Lin" w:date="2017-08-09T15:27:00Z"/>
          <w:rFonts w:ascii="Times New Roman" w:hAnsi="Times New Roman" w:cs="Times New Roman"/>
          <w:rPrChange w:id="255" w:author="Hsuan-Yu Lin" w:date="2017-08-09T15:27:00Z">
            <w:rPr>
              <w:ins w:id="256" w:author="Hsuan-Yu Lin" w:date="2017-08-09T15:27:00Z"/>
            </w:rPr>
          </w:rPrChange>
        </w:rPr>
        <w:pPrChange w:id="257" w:author="Hsuan-Yu Lin" w:date="2017-08-09T15:27:00Z">
          <w:pPr>
            <w:widowControl w:val="0"/>
            <w:autoSpaceDE w:val="0"/>
            <w:autoSpaceDN w:val="0"/>
            <w:adjustRightInd w:val="0"/>
            <w:spacing w:line="240" w:lineRule="auto"/>
          </w:pPr>
        </w:pPrChange>
      </w:pPr>
      <w:ins w:id="258" w:author="Hsuan-Yu Lin" w:date="2017-08-09T15:27:00Z">
        <w:r w:rsidRPr="004B2759">
          <w:rPr>
            <w:rFonts w:ascii="Times New Roman" w:hAnsi="Times New Roman" w:cs="Times New Roman"/>
            <w:rPrChange w:id="259" w:author="Hsuan-Yu Lin" w:date="2017-08-09T15:27:00Z">
              <w:rPr/>
            </w:rPrChange>
          </w:rPr>
          <w:lastRenderedPageBreak/>
          <w:t xml:space="preserve">Jackson, M. C., Linden, D. E. J., Roberts, M. V., Kriegeskorte, N., &amp; Haenschel, C. (2015). Similarity, not complexity, determines visual working memory performance. </w:t>
        </w:r>
        <w:r w:rsidRPr="004B2759">
          <w:rPr>
            <w:rFonts w:ascii="Times New Roman" w:hAnsi="Times New Roman" w:cs="Times New Roman"/>
            <w:i/>
            <w:iCs/>
            <w:rPrChange w:id="260" w:author="Hsuan-Yu Lin" w:date="2017-08-09T15:27:00Z">
              <w:rPr>
                <w:i/>
                <w:iCs/>
              </w:rPr>
            </w:rPrChange>
          </w:rPr>
          <w:t>Journal of Experimental Psychology: Learning, Memory, and Cognition</w:t>
        </w:r>
        <w:r w:rsidRPr="004B2759">
          <w:rPr>
            <w:rFonts w:ascii="Times New Roman" w:hAnsi="Times New Roman" w:cs="Times New Roman"/>
            <w:rPrChange w:id="261" w:author="Hsuan-Yu Lin" w:date="2017-08-09T15:27:00Z">
              <w:rPr/>
            </w:rPrChange>
          </w:rPr>
          <w:t xml:space="preserve">, </w:t>
        </w:r>
        <w:r w:rsidRPr="004B2759">
          <w:rPr>
            <w:rFonts w:ascii="Times New Roman" w:hAnsi="Times New Roman" w:cs="Times New Roman"/>
            <w:i/>
            <w:iCs/>
            <w:rPrChange w:id="262" w:author="Hsuan-Yu Lin" w:date="2017-08-09T15:27:00Z">
              <w:rPr>
                <w:i/>
                <w:iCs/>
              </w:rPr>
            </w:rPrChange>
          </w:rPr>
          <w:t>41</w:t>
        </w:r>
        <w:r w:rsidRPr="004B2759">
          <w:rPr>
            <w:rFonts w:ascii="Times New Roman" w:hAnsi="Times New Roman" w:cs="Times New Roman"/>
            <w:rPrChange w:id="263" w:author="Hsuan-Yu Lin" w:date="2017-08-09T15:27:00Z">
              <w:rPr/>
            </w:rPrChange>
          </w:rPr>
          <w:t>(6), 1884–1892. https://doi.org/10.1037/xlm0000125</w:t>
        </w:r>
      </w:ins>
    </w:p>
    <w:p w14:paraId="1F7F0C01" w14:textId="77777777" w:rsidR="004B2759" w:rsidRPr="004B2759" w:rsidRDefault="004B2759">
      <w:pPr>
        <w:pStyle w:val="Bibliography"/>
        <w:rPr>
          <w:ins w:id="264" w:author="Hsuan-Yu Lin" w:date="2017-08-09T15:27:00Z"/>
          <w:rFonts w:ascii="Times New Roman" w:hAnsi="Times New Roman" w:cs="Times New Roman"/>
          <w:rPrChange w:id="265" w:author="Hsuan-Yu Lin" w:date="2017-08-09T15:27:00Z">
            <w:rPr>
              <w:ins w:id="266" w:author="Hsuan-Yu Lin" w:date="2017-08-09T15:27:00Z"/>
            </w:rPr>
          </w:rPrChange>
        </w:rPr>
        <w:pPrChange w:id="267" w:author="Hsuan-Yu Lin" w:date="2017-08-09T15:27:00Z">
          <w:pPr>
            <w:widowControl w:val="0"/>
            <w:autoSpaceDE w:val="0"/>
            <w:autoSpaceDN w:val="0"/>
            <w:adjustRightInd w:val="0"/>
            <w:spacing w:line="240" w:lineRule="auto"/>
          </w:pPr>
        </w:pPrChange>
      </w:pPr>
      <w:ins w:id="268" w:author="Hsuan-Yu Lin" w:date="2017-08-09T15:27:00Z">
        <w:r w:rsidRPr="004B2759">
          <w:rPr>
            <w:rFonts w:ascii="Times New Roman" w:hAnsi="Times New Roman" w:cs="Times New Roman"/>
            <w:lang w:val="de-CH"/>
            <w:rPrChange w:id="269" w:author="Hsuan-Yu Lin" w:date="2017-08-09T15:27:00Z">
              <w:rPr/>
            </w:rPrChange>
          </w:rPr>
          <w:t xml:space="preserve">Luck, S. J., &amp; Vogel, E. K. (1997). </w:t>
        </w:r>
        <w:r w:rsidRPr="004B2759">
          <w:rPr>
            <w:rFonts w:ascii="Times New Roman" w:hAnsi="Times New Roman" w:cs="Times New Roman"/>
            <w:rPrChange w:id="270" w:author="Hsuan-Yu Lin" w:date="2017-08-09T15:27:00Z">
              <w:rPr/>
            </w:rPrChange>
          </w:rPr>
          <w:t xml:space="preserve">The capacity of visual working memory for features and conjunctions. </w:t>
        </w:r>
        <w:r w:rsidRPr="004B2759">
          <w:rPr>
            <w:rFonts w:ascii="Times New Roman" w:hAnsi="Times New Roman" w:cs="Times New Roman"/>
            <w:i/>
            <w:iCs/>
            <w:rPrChange w:id="271" w:author="Hsuan-Yu Lin" w:date="2017-08-09T15:27:00Z">
              <w:rPr>
                <w:i/>
                <w:iCs/>
              </w:rPr>
            </w:rPrChange>
          </w:rPr>
          <w:t>Nature</w:t>
        </w:r>
        <w:r w:rsidRPr="004B2759">
          <w:rPr>
            <w:rFonts w:ascii="Times New Roman" w:hAnsi="Times New Roman" w:cs="Times New Roman"/>
            <w:rPrChange w:id="272" w:author="Hsuan-Yu Lin" w:date="2017-08-09T15:27:00Z">
              <w:rPr/>
            </w:rPrChange>
          </w:rPr>
          <w:t xml:space="preserve">, </w:t>
        </w:r>
        <w:r w:rsidRPr="004B2759">
          <w:rPr>
            <w:rFonts w:ascii="Times New Roman" w:hAnsi="Times New Roman" w:cs="Times New Roman"/>
            <w:i/>
            <w:iCs/>
            <w:rPrChange w:id="273" w:author="Hsuan-Yu Lin" w:date="2017-08-09T15:27:00Z">
              <w:rPr>
                <w:i/>
                <w:iCs/>
              </w:rPr>
            </w:rPrChange>
          </w:rPr>
          <w:t>390</w:t>
        </w:r>
        <w:r w:rsidRPr="004B2759">
          <w:rPr>
            <w:rFonts w:ascii="Times New Roman" w:hAnsi="Times New Roman" w:cs="Times New Roman"/>
            <w:rPrChange w:id="274" w:author="Hsuan-Yu Lin" w:date="2017-08-09T15:27:00Z">
              <w:rPr/>
            </w:rPrChange>
          </w:rPr>
          <w:t>(6657), 279–281. https://doi.org/10.1038/36846</w:t>
        </w:r>
      </w:ins>
    </w:p>
    <w:p w14:paraId="67FC4A11" w14:textId="77777777" w:rsidR="004B2759" w:rsidRPr="004B2759" w:rsidRDefault="004B2759">
      <w:pPr>
        <w:pStyle w:val="Bibliography"/>
        <w:rPr>
          <w:ins w:id="275" w:author="Hsuan-Yu Lin" w:date="2017-08-09T15:27:00Z"/>
          <w:rFonts w:ascii="Times New Roman" w:hAnsi="Times New Roman" w:cs="Times New Roman"/>
          <w:rPrChange w:id="276" w:author="Hsuan-Yu Lin" w:date="2017-08-09T15:27:00Z">
            <w:rPr>
              <w:ins w:id="277" w:author="Hsuan-Yu Lin" w:date="2017-08-09T15:27:00Z"/>
            </w:rPr>
          </w:rPrChange>
        </w:rPr>
        <w:pPrChange w:id="278" w:author="Hsuan-Yu Lin" w:date="2017-08-09T15:27:00Z">
          <w:pPr>
            <w:widowControl w:val="0"/>
            <w:autoSpaceDE w:val="0"/>
            <w:autoSpaceDN w:val="0"/>
            <w:adjustRightInd w:val="0"/>
            <w:spacing w:line="240" w:lineRule="auto"/>
          </w:pPr>
        </w:pPrChange>
      </w:pPr>
      <w:ins w:id="279" w:author="Hsuan-Yu Lin" w:date="2017-08-09T15:27:00Z">
        <w:r w:rsidRPr="004B2759">
          <w:rPr>
            <w:rFonts w:ascii="Times New Roman" w:hAnsi="Times New Roman" w:cs="Times New Roman"/>
            <w:rPrChange w:id="280" w:author="Hsuan-Yu Lin" w:date="2017-08-09T15:27:00Z">
              <w:rPr/>
            </w:rPrChange>
          </w:rPr>
          <w:t>Morey, R. D., &amp; Rouder, J. N. (2015). BayesFactor: omputation of Bayes Factors for Common Designs (Version R package version 0.9.12-2). Retrieved from https://CRAN.R-project.org/package=BayesFactor</w:t>
        </w:r>
      </w:ins>
    </w:p>
    <w:p w14:paraId="54B267DC" w14:textId="77777777" w:rsidR="004B2759" w:rsidRPr="004B2759" w:rsidRDefault="004B2759">
      <w:pPr>
        <w:pStyle w:val="Bibliography"/>
        <w:rPr>
          <w:ins w:id="281" w:author="Hsuan-Yu Lin" w:date="2017-08-09T15:27:00Z"/>
          <w:rFonts w:ascii="Times New Roman" w:hAnsi="Times New Roman" w:cs="Times New Roman"/>
          <w:rPrChange w:id="282" w:author="Hsuan-Yu Lin" w:date="2017-08-09T15:27:00Z">
            <w:rPr>
              <w:ins w:id="283" w:author="Hsuan-Yu Lin" w:date="2017-08-09T15:27:00Z"/>
            </w:rPr>
          </w:rPrChange>
        </w:rPr>
        <w:pPrChange w:id="284" w:author="Hsuan-Yu Lin" w:date="2017-08-09T15:27:00Z">
          <w:pPr>
            <w:widowControl w:val="0"/>
            <w:autoSpaceDE w:val="0"/>
            <w:autoSpaceDN w:val="0"/>
            <w:adjustRightInd w:val="0"/>
            <w:spacing w:line="240" w:lineRule="auto"/>
          </w:pPr>
        </w:pPrChange>
      </w:pPr>
      <w:ins w:id="285" w:author="Hsuan-Yu Lin" w:date="2017-08-09T15:27:00Z">
        <w:r w:rsidRPr="004B2759">
          <w:rPr>
            <w:rFonts w:ascii="Times New Roman" w:hAnsi="Times New Roman" w:cs="Times New Roman"/>
            <w:rPrChange w:id="286" w:author="Hsuan-Yu Lin" w:date="2017-08-09T15:27:00Z">
              <w:rPr/>
            </w:rPrChange>
          </w:rPr>
          <w:t xml:space="preserve">Nosofsky, R. M., &amp; Kantner, J. (2006). Exemplar similarity, study list homogeneity, and short-term perceptual recognition. </w:t>
        </w:r>
        <w:r w:rsidRPr="004B2759">
          <w:rPr>
            <w:rFonts w:ascii="Times New Roman" w:hAnsi="Times New Roman" w:cs="Times New Roman"/>
            <w:i/>
            <w:iCs/>
            <w:rPrChange w:id="287" w:author="Hsuan-Yu Lin" w:date="2017-08-09T15:27:00Z">
              <w:rPr>
                <w:i/>
                <w:iCs/>
              </w:rPr>
            </w:rPrChange>
          </w:rPr>
          <w:t>Memory &amp; Cognition</w:t>
        </w:r>
        <w:r w:rsidRPr="004B2759">
          <w:rPr>
            <w:rFonts w:ascii="Times New Roman" w:hAnsi="Times New Roman" w:cs="Times New Roman"/>
            <w:rPrChange w:id="288" w:author="Hsuan-Yu Lin" w:date="2017-08-09T15:27:00Z">
              <w:rPr/>
            </w:rPrChange>
          </w:rPr>
          <w:t xml:space="preserve">, </w:t>
        </w:r>
        <w:r w:rsidRPr="004B2759">
          <w:rPr>
            <w:rFonts w:ascii="Times New Roman" w:hAnsi="Times New Roman" w:cs="Times New Roman"/>
            <w:i/>
            <w:iCs/>
            <w:rPrChange w:id="289" w:author="Hsuan-Yu Lin" w:date="2017-08-09T15:27:00Z">
              <w:rPr>
                <w:i/>
                <w:iCs/>
              </w:rPr>
            </w:rPrChange>
          </w:rPr>
          <w:t>34</w:t>
        </w:r>
        <w:r w:rsidRPr="004B2759">
          <w:rPr>
            <w:rFonts w:ascii="Times New Roman" w:hAnsi="Times New Roman" w:cs="Times New Roman"/>
            <w:rPrChange w:id="290" w:author="Hsuan-Yu Lin" w:date="2017-08-09T15:27:00Z">
              <w:rPr/>
            </w:rPrChange>
          </w:rPr>
          <w:t>(1), 112–124. https://doi.org/10.3758/BF03193391</w:t>
        </w:r>
      </w:ins>
    </w:p>
    <w:p w14:paraId="5B473C29" w14:textId="77777777" w:rsidR="004B2759" w:rsidRPr="004B2759" w:rsidRDefault="004B2759">
      <w:pPr>
        <w:pStyle w:val="Bibliography"/>
        <w:rPr>
          <w:ins w:id="291" w:author="Hsuan-Yu Lin" w:date="2017-08-09T15:27:00Z"/>
          <w:rFonts w:ascii="Times New Roman" w:hAnsi="Times New Roman" w:cs="Times New Roman"/>
          <w:rPrChange w:id="292" w:author="Hsuan-Yu Lin" w:date="2017-08-09T15:27:00Z">
            <w:rPr>
              <w:ins w:id="293" w:author="Hsuan-Yu Lin" w:date="2017-08-09T15:27:00Z"/>
            </w:rPr>
          </w:rPrChange>
        </w:rPr>
        <w:pPrChange w:id="294" w:author="Hsuan-Yu Lin" w:date="2017-08-09T15:27:00Z">
          <w:pPr>
            <w:widowControl w:val="0"/>
            <w:autoSpaceDE w:val="0"/>
            <w:autoSpaceDN w:val="0"/>
            <w:adjustRightInd w:val="0"/>
            <w:spacing w:line="240" w:lineRule="auto"/>
          </w:pPr>
        </w:pPrChange>
      </w:pPr>
      <w:ins w:id="295" w:author="Hsuan-Yu Lin" w:date="2017-08-09T15:27:00Z">
        <w:r w:rsidRPr="004B2759">
          <w:rPr>
            <w:rFonts w:ascii="Times New Roman" w:hAnsi="Times New Roman" w:cs="Times New Roman"/>
            <w:rPrChange w:id="296" w:author="Hsuan-Yu Lin" w:date="2017-08-09T15:27:00Z">
              <w:rPr/>
            </w:rPrChange>
          </w:rPr>
          <w:t xml:space="preserve">Nosofsky, R. M., &amp; Palmeri, T. J. (1997). An exemplar-based random walk model of speeded classification. </w:t>
        </w:r>
        <w:r w:rsidRPr="004B2759">
          <w:rPr>
            <w:rFonts w:ascii="Times New Roman" w:hAnsi="Times New Roman" w:cs="Times New Roman"/>
            <w:i/>
            <w:iCs/>
            <w:rPrChange w:id="297" w:author="Hsuan-Yu Lin" w:date="2017-08-09T15:27:00Z">
              <w:rPr>
                <w:i/>
                <w:iCs/>
              </w:rPr>
            </w:rPrChange>
          </w:rPr>
          <w:t>Psychological Review</w:t>
        </w:r>
        <w:r w:rsidRPr="004B2759">
          <w:rPr>
            <w:rFonts w:ascii="Times New Roman" w:hAnsi="Times New Roman" w:cs="Times New Roman"/>
            <w:rPrChange w:id="298" w:author="Hsuan-Yu Lin" w:date="2017-08-09T15:27:00Z">
              <w:rPr/>
            </w:rPrChange>
          </w:rPr>
          <w:t xml:space="preserve">, </w:t>
        </w:r>
        <w:r w:rsidRPr="004B2759">
          <w:rPr>
            <w:rFonts w:ascii="Times New Roman" w:hAnsi="Times New Roman" w:cs="Times New Roman"/>
            <w:i/>
            <w:iCs/>
            <w:rPrChange w:id="299" w:author="Hsuan-Yu Lin" w:date="2017-08-09T15:27:00Z">
              <w:rPr>
                <w:i/>
                <w:iCs/>
              </w:rPr>
            </w:rPrChange>
          </w:rPr>
          <w:t>104</w:t>
        </w:r>
        <w:r w:rsidRPr="004B2759">
          <w:rPr>
            <w:rFonts w:ascii="Times New Roman" w:hAnsi="Times New Roman" w:cs="Times New Roman"/>
            <w:rPrChange w:id="300" w:author="Hsuan-Yu Lin" w:date="2017-08-09T15:27:00Z">
              <w:rPr/>
            </w:rPrChange>
          </w:rPr>
          <w:t>(2), 266–300. https://doi.org/10.1037/0033-295X.104.2.266</w:t>
        </w:r>
      </w:ins>
    </w:p>
    <w:p w14:paraId="56DBD78C" w14:textId="77777777" w:rsidR="004B2759" w:rsidRPr="004B2759" w:rsidRDefault="004B2759">
      <w:pPr>
        <w:pStyle w:val="Bibliography"/>
        <w:rPr>
          <w:ins w:id="301" w:author="Hsuan-Yu Lin" w:date="2017-08-09T15:27:00Z"/>
          <w:rFonts w:ascii="Times New Roman" w:hAnsi="Times New Roman" w:cs="Times New Roman"/>
          <w:rPrChange w:id="302" w:author="Hsuan-Yu Lin" w:date="2017-08-09T15:27:00Z">
            <w:rPr>
              <w:ins w:id="303" w:author="Hsuan-Yu Lin" w:date="2017-08-09T15:27:00Z"/>
            </w:rPr>
          </w:rPrChange>
        </w:rPr>
        <w:pPrChange w:id="304" w:author="Hsuan-Yu Lin" w:date="2017-08-09T15:27:00Z">
          <w:pPr>
            <w:widowControl w:val="0"/>
            <w:autoSpaceDE w:val="0"/>
            <w:autoSpaceDN w:val="0"/>
            <w:adjustRightInd w:val="0"/>
            <w:spacing w:line="240" w:lineRule="auto"/>
          </w:pPr>
        </w:pPrChange>
      </w:pPr>
      <w:ins w:id="305" w:author="Hsuan-Yu Lin" w:date="2017-08-09T15:27:00Z">
        <w:r w:rsidRPr="004B2759">
          <w:rPr>
            <w:rFonts w:ascii="Times New Roman" w:hAnsi="Times New Roman" w:cs="Times New Roman"/>
            <w:rPrChange w:id="306" w:author="Hsuan-Yu Lin" w:date="2017-08-09T15:27:00Z">
              <w:rPr/>
            </w:rPrChange>
          </w:rPr>
          <w:t xml:space="preserve">R. Core Team. (2016). </w:t>
        </w:r>
        <w:r w:rsidRPr="004B2759">
          <w:rPr>
            <w:rFonts w:ascii="Times New Roman" w:hAnsi="Times New Roman" w:cs="Times New Roman"/>
            <w:i/>
            <w:iCs/>
            <w:rPrChange w:id="307" w:author="Hsuan-Yu Lin" w:date="2017-08-09T15:27:00Z">
              <w:rPr>
                <w:i/>
                <w:iCs/>
              </w:rPr>
            </w:rPrChange>
          </w:rPr>
          <w:t>R: A Language and Environment for Statistical Computing</w:t>
        </w:r>
        <w:r w:rsidRPr="004B2759">
          <w:rPr>
            <w:rFonts w:ascii="Times New Roman" w:hAnsi="Times New Roman" w:cs="Times New Roman"/>
            <w:rPrChange w:id="308" w:author="Hsuan-Yu Lin" w:date="2017-08-09T15:27:00Z">
              <w:rPr/>
            </w:rPrChange>
          </w:rPr>
          <w:t>. Vienna, Austria. Retrieved from http://www.R-project.org/</w:t>
        </w:r>
      </w:ins>
    </w:p>
    <w:p w14:paraId="4AE8E9DB" w14:textId="77777777" w:rsidR="004B2759" w:rsidRPr="004B2759" w:rsidRDefault="004B2759">
      <w:pPr>
        <w:pStyle w:val="Bibliography"/>
        <w:rPr>
          <w:ins w:id="309" w:author="Hsuan-Yu Lin" w:date="2017-08-09T15:27:00Z"/>
          <w:rFonts w:ascii="Times New Roman" w:hAnsi="Times New Roman" w:cs="Times New Roman"/>
          <w:rPrChange w:id="310" w:author="Hsuan-Yu Lin" w:date="2017-08-09T15:27:00Z">
            <w:rPr>
              <w:ins w:id="311" w:author="Hsuan-Yu Lin" w:date="2017-08-09T15:27:00Z"/>
            </w:rPr>
          </w:rPrChange>
        </w:rPr>
        <w:pPrChange w:id="312" w:author="Hsuan-Yu Lin" w:date="2017-08-09T15:27:00Z">
          <w:pPr>
            <w:widowControl w:val="0"/>
            <w:autoSpaceDE w:val="0"/>
            <w:autoSpaceDN w:val="0"/>
            <w:adjustRightInd w:val="0"/>
            <w:spacing w:line="240" w:lineRule="auto"/>
          </w:pPr>
        </w:pPrChange>
      </w:pPr>
      <w:ins w:id="313" w:author="Hsuan-Yu Lin" w:date="2017-08-09T15:27:00Z">
        <w:r w:rsidRPr="004B2759">
          <w:rPr>
            <w:rFonts w:ascii="Times New Roman" w:hAnsi="Times New Roman" w:cs="Times New Roman"/>
            <w:rPrChange w:id="314" w:author="Hsuan-Yu Lin" w:date="2017-08-09T15:27:00Z">
              <w:rPr/>
            </w:rPrChange>
          </w:rPr>
          <w:t xml:space="preserve">Tversky, A. (1977). Features of similarity. </w:t>
        </w:r>
        <w:r w:rsidRPr="004B2759">
          <w:rPr>
            <w:rFonts w:ascii="Times New Roman" w:hAnsi="Times New Roman" w:cs="Times New Roman"/>
            <w:i/>
            <w:iCs/>
            <w:rPrChange w:id="315" w:author="Hsuan-Yu Lin" w:date="2017-08-09T15:27:00Z">
              <w:rPr>
                <w:i/>
                <w:iCs/>
              </w:rPr>
            </w:rPrChange>
          </w:rPr>
          <w:t>Psychological Review</w:t>
        </w:r>
        <w:r w:rsidRPr="004B2759">
          <w:rPr>
            <w:rFonts w:ascii="Times New Roman" w:hAnsi="Times New Roman" w:cs="Times New Roman"/>
            <w:rPrChange w:id="316" w:author="Hsuan-Yu Lin" w:date="2017-08-09T15:27:00Z">
              <w:rPr/>
            </w:rPrChange>
          </w:rPr>
          <w:t xml:space="preserve">, </w:t>
        </w:r>
        <w:r w:rsidRPr="004B2759">
          <w:rPr>
            <w:rFonts w:ascii="Times New Roman" w:hAnsi="Times New Roman" w:cs="Times New Roman"/>
            <w:i/>
            <w:iCs/>
            <w:rPrChange w:id="317" w:author="Hsuan-Yu Lin" w:date="2017-08-09T15:27:00Z">
              <w:rPr>
                <w:i/>
                <w:iCs/>
              </w:rPr>
            </w:rPrChange>
          </w:rPr>
          <w:t>84</w:t>
        </w:r>
        <w:r w:rsidRPr="004B2759">
          <w:rPr>
            <w:rFonts w:ascii="Times New Roman" w:hAnsi="Times New Roman" w:cs="Times New Roman"/>
            <w:rPrChange w:id="318" w:author="Hsuan-Yu Lin" w:date="2017-08-09T15:27:00Z">
              <w:rPr/>
            </w:rPrChange>
          </w:rPr>
          <w:t>(4), 327–352. https://doi.org/10.1037/0033-295X.84.4.327</w:t>
        </w:r>
      </w:ins>
    </w:p>
    <w:p w14:paraId="42AF54ED" w14:textId="2AB587EB" w:rsidR="00D6377F" w:rsidRPr="00D6377F" w:rsidDel="003731AD" w:rsidRDefault="00D6377F" w:rsidP="00D6377F">
      <w:pPr>
        <w:pStyle w:val="Bibliography"/>
        <w:rPr>
          <w:del w:id="319" w:author="Hsuan-Yu Lin" w:date="2017-08-09T15:18:00Z"/>
          <w:rFonts w:ascii="Times New Roman" w:hAnsi="Times New Roman" w:cs="Times New Roman"/>
        </w:rPr>
      </w:pPr>
      <w:del w:id="320" w:author="Hsuan-Yu Lin" w:date="2017-08-09T15:18:00Z">
        <w:r w:rsidRPr="00D6377F" w:rsidDel="003731AD">
          <w:rPr>
            <w:rFonts w:ascii="Times New Roman" w:hAnsi="Times New Roman" w:cs="Times New Roman"/>
          </w:rPr>
          <w:delText xml:space="preserve">Allen, R. J., Baddeley, A. D., &amp; Hitch, G. J. (2014). Evidence for two attentional components in visual working memory. </w:delText>
        </w:r>
        <w:r w:rsidRPr="00D6377F" w:rsidDel="003731AD">
          <w:rPr>
            <w:rFonts w:ascii="Times New Roman" w:hAnsi="Times New Roman" w:cs="Times New Roman"/>
            <w:i/>
            <w:iCs/>
          </w:rPr>
          <w:delText>Journal of Experimental Psychology: Learning, Memory, and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40</w:delText>
        </w:r>
        <w:r w:rsidRPr="00D6377F" w:rsidDel="003731AD">
          <w:rPr>
            <w:rFonts w:ascii="Times New Roman" w:hAnsi="Times New Roman" w:cs="Times New Roman"/>
          </w:rPr>
          <w:delText>(6), 1499–1509. https://doi.org/10.1037/xlm0000002</w:delText>
        </w:r>
      </w:del>
    </w:p>
    <w:p w14:paraId="5B59D38D" w14:textId="2F890E52" w:rsidR="00D6377F" w:rsidRPr="00D6377F" w:rsidDel="003731AD" w:rsidRDefault="00D6377F" w:rsidP="00D6377F">
      <w:pPr>
        <w:pStyle w:val="Bibliography"/>
        <w:rPr>
          <w:del w:id="321" w:author="Hsuan-Yu Lin" w:date="2017-08-09T15:18:00Z"/>
          <w:rFonts w:ascii="Times New Roman" w:hAnsi="Times New Roman" w:cs="Times New Roman"/>
        </w:rPr>
      </w:pPr>
      <w:del w:id="322" w:author="Hsuan-Yu Lin" w:date="2017-08-09T15:18:00Z">
        <w:r w:rsidRPr="00D6377F" w:rsidDel="003731AD">
          <w:rPr>
            <w:rFonts w:ascii="Times New Roman" w:hAnsi="Times New Roman" w:cs="Times New Roman"/>
          </w:rPr>
          <w:delText xml:space="preserve">Boles, D. B., &amp; Clifford, J. E. (1989). An upper- and lowercase alphabetic similarity matrix, with derived generation similarity values. </w:delText>
        </w:r>
        <w:r w:rsidRPr="00D6377F" w:rsidDel="003731AD">
          <w:rPr>
            <w:rFonts w:ascii="Times New Roman" w:hAnsi="Times New Roman" w:cs="Times New Roman"/>
            <w:i/>
            <w:iCs/>
          </w:rPr>
          <w:delText>Behavior Research Methods, Instruments, &amp; Computers</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21</w:delText>
        </w:r>
        <w:r w:rsidRPr="00D6377F" w:rsidDel="003731AD">
          <w:rPr>
            <w:rFonts w:ascii="Times New Roman" w:hAnsi="Times New Roman" w:cs="Times New Roman"/>
          </w:rPr>
          <w:delText>(6), 579–586. https://doi.org/10.3758/BF03210580</w:delText>
        </w:r>
      </w:del>
    </w:p>
    <w:p w14:paraId="20159EB1" w14:textId="4AD0B12A" w:rsidR="00D6377F" w:rsidRPr="00D6377F" w:rsidDel="003731AD" w:rsidRDefault="00D6377F" w:rsidP="00D6377F">
      <w:pPr>
        <w:pStyle w:val="Bibliography"/>
        <w:rPr>
          <w:del w:id="323" w:author="Hsuan-Yu Lin" w:date="2017-08-09T15:18:00Z"/>
          <w:rFonts w:ascii="Times New Roman" w:hAnsi="Times New Roman" w:cs="Times New Roman"/>
        </w:rPr>
      </w:pPr>
      <w:del w:id="324" w:author="Hsuan-Yu Lin" w:date="2017-08-09T15:18:00Z">
        <w:r w:rsidRPr="00D6377F" w:rsidDel="003731AD">
          <w:rPr>
            <w:rFonts w:ascii="Times New Roman" w:hAnsi="Times New Roman" w:cs="Times New Roman"/>
          </w:rPr>
          <w:delText xml:space="preserve">Cheverud, J. M., &amp; Marroig, G. (2007). Research Article Comparing covariance matrices: random skewers method compared to the common principal components model. </w:delText>
        </w:r>
        <w:r w:rsidRPr="00D6377F" w:rsidDel="003731AD">
          <w:rPr>
            <w:rFonts w:ascii="Times New Roman" w:hAnsi="Times New Roman" w:cs="Times New Roman"/>
            <w:i/>
            <w:iCs/>
          </w:rPr>
          <w:delText>Genetics and Molecular Biology</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30</w:delText>
        </w:r>
        <w:r w:rsidRPr="00D6377F" w:rsidDel="003731AD">
          <w:rPr>
            <w:rFonts w:ascii="Times New Roman" w:hAnsi="Times New Roman" w:cs="Times New Roman"/>
          </w:rPr>
          <w:delText>(2), 461–469. https://doi.org/10.1590/S1415-47572007000300027</w:delText>
        </w:r>
      </w:del>
    </w:p>
    <w:p w14:paraId="7875B74D" w14:textId="701F7543" w:rsidR="00D6377F" w:rsidRPr="00D6377F" w:rsidDel="003731AD" w:rsidRDefault="00D6377F" w:rsidP="00D6377F">
      <w:pPr>
        <w:pStyle w:val="Bibliography"/>
        <w:rPr>
          <w:del w:id="325" w:author="Hsuan-Yu Lin" w:date="2017-08-09T15:18:00Z"/>
          <w:rFonts w:ascii="Times New Roman" w:hAnsi="Times New Roman" w:cs="Times New Roman"/>
        </w:rPr>
      </w:pPr>
      <w:del w:id="326" w:author="Hsuan-Yu Lin" w:date="2017-08-09T15:18:00Z">
        <w:r w:rsidRPr="00D6377F" w:rsidDel="003731AD">
          <w:rPr>
            <w:rFonts w:ascii="Times New Roman" w:hAnsi="Times New Roman" w:cs="Times New Roman"/>
          </w:rPr>
          <w:delText xml:space="preserve">Farrell, S. (2006). Mixed-list phonological similarity effects in delayed serial recall. </w:delText>
        </w:r>
        <w:r w:rsidRPr="00D6377F" w:rsidDel="003731AD">
          <w:rPr>
            <w:rFonts w:ascii="Times New Roman" w:hAnsi="Times New Roman" w:cs="Times New Roman"/>
            <w:i/>
            <w:iCs/>
          </w:rPr>
          <w:delText>Journal of Memory and Language</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55</w:delText>
        </w:r>
        <w:r w:rsidRPr="00D6377F" w:rsidDel="003731AD">
          <w:rPr>
            <w:rFonts w:ascii="Times New Roman" w:hAnsi="Times New Roman" w:cs="Times New Roman"/>
          </w:rPr>
          <w:delText>(4), 587–600. https://doi.org/10.1016/j.jml.2006.06.002</w:delText>
        </w:r>
      </w:del>
    </w:p>
    <w:p w14:paraId="5705FE5B" w14:textId="69FF670A" w:rsidR="00D6377F" w:rsidRPr="00D6377F" w:rsidDel="003731AD" w:rsidRDefault="00D6377F" w:rsidP="00D6377F">
      <w:pPr>
        <w:pStyle w:val="Bibliography"/>
        <w:rPr>
          <w:del w:id="327" w:author="Hsuan-Yu Lin" w:date="2017-08-09T15:18:00Z"/>
          <w:rFonts w:ascii="Times New Roman" w:hAnsi="Times New Roman" w:cs="Times New Roman"/>
        </w:rPr>
      </w:pPr>
      <w:del w:id="328" w:author="Hsuan-Yu Lin" w:date="2017-08-09T15:18:00Z">
        <w:r w:rsidRPr="00D6377F" w:rsidDel="003731AD">
          <w:rPr>
            <w:rFonts w:ascii="Times New Roman" w:hAnsi="Times New Roman" w:cs="Times New Roman"/>
          </w:rPr>
          <w:delText xml:space="preserve">Giordano, B. L., Guastavino, C., Murphy, E., Ogg, M., Smith, B. K., &amp; McAdams, S. (2011). Comparison of Methods for Collecting and Modeling Dissimilarity Data: Applications to Complex Sound Stimuli. </w:delText>
        </w:r>
        <w:r w:rsidRPr="00D6377F" w:rsidDel="003731AD">
          <w:rPr>
            <w:rFonts w:ascii="Times New Roman" w:hAnsi="Times New Roman" w:cs="Times New Roman"/>
            <w:i/>
            <w:iCs/>
          </w:rPr>
          <w:delText>Multivariate Behavioral Research</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46</w:delText>
        </w:r>
        <w:r w:rsidRPr="00D6377F" w:rsidDel="003731AD">
          <w:rPr>
            <w:rFonts w:ascii="Times New Roman" w:hAnsi="Times New Roman" w:cs="Times New Roman"/>
          </w:rPr>
          <w:delText>(5), 779–811. https://doi.org/10.1080/00273171.2011.606748</w:delText>
        </w:r>
      </w:del>
    </w:p>
    <w:p w14:paraId="1BFBCCCA" w14:textId="24015A36" w:rsidR="00D6377F" w:rsidRPr="00D6377F" w:rsidDel="003731AD" w:rsidRDefault="00D6377F" w:rsidP="00D6377F">
      <w:pPr>
        <w:pStyle w:val="Bibliography"/>
        <w:rPr>
          <w:del w:id="329" w:author="Hsuan-Yu Lin" w:date="2017-08-09T15:18:00Z"/>
          <w:rFonts w:ascii="Times New Roman" w:hAnsi="Times New Roman" w:cs="Times New Roman"/>
        </w:rPr>
      </w:pPr>
      <w:del w:id="330" w:author="Hsuan-Yu Lin" w:date="2017-08-09T15:18:00Z">
        <w:r w:rsidRPr="00D6377F" w:rsidDel="003731AD">
          <w:rPr>
            <w:rFonts w:ascii="Times New Roman" w:hAnsi="Times New Roman" w:cs="Times New Roman"/>
          </w:rPr>
          <w:delText xml:space="preserve">Goldstone, R. L. (1995). Effects of categorization on color perception. </w:delText>
        </w:r>
        <w:r w:rsidRPr="00D6377F" w:rsidDel="003731AD">
          <w:rPr>
            <w:rFonts w:ascii="Times New Roman" w:hAnsi="Times New Roman" w:cs="Times New Roman"/>
            <w:i/>
            <w:iCs/>
          </w:rPr>
          <w:delText>Psychological Science</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6</w:delText>
        </w:r>
        <w:r w:rsidRPr="00D6377F" w:rsidDel="003731AD">
          <w:rPr>
            <w:rFonts w:ascii="Times New Roman" w:hAnsi="Times New Roman" w:cs="Times New Roman"/>
          </w:rPr>
          <w:delText>(5), 298–304.</w:delText>
        </w:r>
      </w:del>
    </w:p>
    <w:p w14:paraId="25EC3228" w14:textId="6AE7CDA5" w:rsidR="00D6377F" w:rsidRPr="00D6377F" w:rsidDel="003731AD" w:rsidRDefault="00D6377F" w:rsidP="00D6377F">
      <w:pPr>
        <w:pStyle w:val="Bibliography"/>
        <w:rPr>
          <w:del w:id="331" w:author="Hsuan-Yu Lin" w:date="2017-08-09T15:18:00Z"/>
          <w:rFonts w:ascii="Times New Roman" w:hAnsi="Times New Roman" w:cs="Times New Roman"/>
        </w:rPr>
      </w:pPr>
      <w:del w:id="332" w:author="Hsuan-Yu Lin" w:date="2017-08-09T15:18:00Z">
        <w:r w:rsidRPr="00D6377F" w:rsidDel="003731AD">
          <w:rPr>
            <w:rFonts w:ascii="Times New Roman" w:hAnsi="Times New Roman" w:cs="Times New Roman"/>
          </w:rPr>
          <w:delText xml:space="preserve">Heit, E., &amp; Rubinstein, J. (1994). Similarity and property effects in inductive reasoning. </w:delText>
        </w:r>
        <w:r w:rsidRPr="00D6377F" w:rsidDel="003731AD">
          <w:rPr>
            <w:rFonts w:ascii="Times New Roman" w:hAnsi="Times New Roman" w:cs="Times New Roman"/>
            <w:i/>
            <w:iCs/>
          </w:rPr>
          <w:delText>Journal of Experimental Psychology: Learning, Memory, and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20</w:delText>
        </w:r>
        <w:r w:rsidRPr="00D6377F" w:rsidDel="003731AD">
          <w:rPr>
            <w:rFonts w:ascii="Times New Roman" w:hAnsi="Times New Roman" w:cs="Times New Roman"/>
          </w:rPr>
          <w:delText>(2), 411.</w:delText>
        </w:r>
      </w:del>
    </w:p>
    <w:p w14:paraId="714CFB06" w14:textId="4E36AA22" w:rsidR="00D6377F" w:rsidRPr="00D6377F" w:rsidDel="003731AD" w:rsidRDefault="00D6377F" w:rsidP="00D6377F">
      <w:pPr>
        <w:pStyle w:val="Bibliography"/>
        <w:rPr>
          <w:del w:id="333" w:author="Hsuan-Yu Lin" w:date="2017-08-09T15:18:00Z"/>
          <w:rFonts w:ascii="Times New Roman" w:hAnsi="Times New Roman" w:cs="Times New Roman"/>
        </w:rPr>
      </w:pPr>
      <w:del w:id="334" w:author="Hsuan-Yu Lin" w:date="2017-08-09T15:18:00Z">
        <w:r w:rsidRPr="00D6377F" w:rsidDel="003731AD">
          <w:rPr>
            <w:rFonts w:ascii="Times New Roman" w:hAnsi="Times New Roman" w:cs="Times New Roman"/>
          </w:rPr>
          <w:delText xml:space="preserve">Jackson, M. C., Linden, D. E. J., Roberts, M. V., Kriegeskorte, N., &amp; Haenschel, C. (2015). Similarity, not complexity, determines visual working memory performance. </w:delText>
        </w:r>
        <w:r w:rsidRPr="00D6377F" w:rsidDel="003731AD">
          <w:rPr>
            <w:rFonts w:ascii="Times New Roman" w:hAnsi="Times New Roman" w:cs="Times New Roman"/>
            <w:i/>
            <w:iCs/>
          </w:rPr>
          <w:delText>Journal of Experimental Psychology: Learning, Memory, and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41</w:delText>
        </w:r>
        <w:r w:rsidRPr="00D6377F" w:rsidDel="003731AD">
          <w:rPr>
            <w:rFonts w:ascii="Times New Roman" w:hAnsi="Times New Roman" w:cs="Times New Roman"/>
          </w:rPr>
          <w:delText>(6), 1884–1892. https://doi.org/10.1037/xlm0000125</w:delText>
        </w:r>
      </w:del>
    </w:p>
    <w:p w14:paraId="314714DC" w14:textId="0832192B" w:rsidR="00D6377F" w:rsidRPr="00D6377F" w:rsidDel="003731AD" w:rsidRDefault="00D6377F" w:rsidP="00D6377F">
      <w:pPr>
        <w:pStyle w:val="Bibliography"/>
        <w:rPr>
          <w:del w:id="335" w:author="Hsuan-Yu Lin" w:date="2017-08-09T15:18:00Z"/>
          <w:rFonts w:ascii="Times New Roman" w:hAnsi="Times New Roman" w:cs="Times New Roman"/>
        </w:rPr>
      </w:pPr>
      <w:del w:id="336" w:author="Hsuan-Yu Lin" w:date="2017-08-09T15:18:00Z">
        <w:r w:rsidRPr="00D6377F" w:rsidDel="003731AD">
          <w:rPr>
            <w:rFonts w:ascii="Times New Roman" w:hAnsi="Times New Roman" w:cs="Times New Roman"/>
            <w:lang w:val="de-CH"/>
          </w:rPr>
          <w:delText xml:space="preserve">Luck, S. J., &amp; Vogel, E. K. (1997). </w:delText>
        </w:r>
        <w:r w:rsidRPr="00D6377F" w:rsidDel="003731AD">
          <w:rPr>
            <w:rFonts w:ascii="Times New Roman" w:hAnsi="Times New Roman" w:cs="Times New Roman"/>
          </w:rPr>
          <w:delText xml:space="preserve">The capacity of visual working memory for features and conjunctions. </w:delText>
        </w:r>
        <w:r w:rsidRPr="00D6377F" w:rsidDel="003731AD">
          <w:rPr>
            <w:rFonts w:ascii="Times New Roman" w:hAnsi="Times New Roman" w:cs="Times New Roman"/>
            <w:i/>
            <w:iCs/>
          </w:rPr>
          <w:delText>Nature</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390</w:delText>
        </w:r>
        <w:r w:rsidRPr="00D6377F" w:rsidDel="003731AD">
          <w:rPr>
            <w:rFonts w:ascii="Times New Roman" w:hAnsi="Times New Roman" w:cs="Times New Roman"/>
          </w:rPr>
          <w:delText>(6657), 279–281. https://doi.org/10.1038/36846</w:delText>
        </w:r>
      </w:del>
    </w:p>
    <w:p w14:paraId="0EF8032F" w14:textId="388AEB1E" w:rsidR="00D6377F" w:rsidRPr="00D6377F" w:rsidDel="003731AD" w:rsidRDefault="00D6377F" w:rsidP="00D6377F">
      <w:pPr>
        <w:pStyle w:val="Bibliography"/>
        <w:rPr>
          <w:del w:id="337" w:author="Hsuan-Yu Lin" w:date="2017-08-09T15:18:00Z"/>
          <w:rFonts w:ascii="Times New Roman" w:hAnsi="Times New Roman" w:cs="Times New Roman"/>
        </w:rPr>
      </w:pPr>
      <w:del w:id="338" w:author="Hsuan-Yu Lin" w:date="2017-08-09T15:18:00Z">
        <w:r w:rsidRPr="00D6377F" w:rsidDel="003731AD">
          <w:rPr>
            <w:rFonts w:ascii="Times New Roman" w:hAnsi="Times New Roman" w:cs="Times New Roman"/>
          </w:rPr>
          <w:delText>Morey, R. D., &amp; Rouder, J. N. (2015). BayesFactor: omputation of Bayes Factors for Common Designs (Version R package version 0.9.12-2). Retrieved from https://CRAN.R-project.org/package=BayesFactor</w:delText>
        </w:r>
      </w:del>
    </w:p>
    <w:p w14:paraId="5B9ECB95" w14:textId="51296C0C" w:rsidR="00D6377F" w:rsidRPr="00D6377F" w:rsidDel="003731AD" w:rsidRDefault="00D6377F" w:rsidP="00D6377F">
      <w:pPr>
        <w:pStyle w:val="Bibliography"/>
        <w:rPr>
          <w:del w:id="339" w:author="Hsuan-Yu Lin" w:date="2017-08-09T15:18:00Z"/>
          <w:rFonts w:ascii="Times New Roman" w:hAnsi="Times New Roman" w:cs="Times New Roman"/>
        </w:rPr>
      </w:pPr>
      <w:del w:id="340" w:author="Hsuan-Yu Lin" w:date="2017-08-09T15:18:00Z">
        <w:r w:rsidRPr="00D6377F" w:rsidDel="003731AD">
          <w:rPr>
            <w:rFonts w:ascii="Times New Roman" w:hAnsi="Times New Roman" w:cs="Times New Roman"/>
          </w:rPr>
          <w:delText xml:space="preserve">Nosofsky, R. M., &amp; Kantner, J. (2006). Exemplar similarity, study list homogeneity, and short-term perceptual recognition. </w:delText>
        </w:r>
        <w:r w:rsidRPr="00D6377F" w:rsidDel="003731AD">
          <w:rPr>
            <w:rFonts w:ascii="Times New Roman" w:hAnsi="Times New Roman" w:cs="Times New Roman"/>
            <w:i/>
            <w:iCs/>
          </w:rPr>
          <w:delText>Memory &amp; Cognition</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34</w:delText>
        </w:r>
        <w:r w:rsidRPr="00D6377F" w:rsidDel="003731AD">
          <w:rPr>
            <w:rFonts w:ascii="Times New Roman" w:hAnsi="Times New Roman" w:cs="Times New Roman"/>
          </w:rPr>
          <w:delText>(1), 112–124. https://doi.org/10.3758/BF03193391</w:delText>
        </w:r>
      </w:del>
    </w:p>
    <w:p w14:paraId="75F50518" w14:textId="1FECFA18" w:rsidR="00D6377F" w:rsidRPr="00D6377F" w:rsidDel="003731AD" w:rsidRDefault="00D6377F" w:rsidP="00D6377F">
      <w:pPr>
        <w:pStyle w:val="Bibliography"/>
        <w:rPr>
          <w:del w:id="341" w:author="Hsuan-Yu Lin" w:date="2017-08-09T15:18:00Z"/>
          <w:rFonts w:ascii="Times New Roman" w:hAnsi="Times New Roman" w:cs="Times New Roman"/>
        </w:rPr>
      </w:pPr>
      <w:del w:id="342" w:author="Hsuan-Yu Lin" w:date="2017-08-09T15:18:00Z">
        <w:r w:rsidRPr="00D6377F" w:rsidDel="003731AD">
          <w:rPr>
            <w:rFonts w:ascii="Times New Roman" w:hAnsi="Times New Roman" w:cs="Times New Roman"/>
          </w:rPr>
          <w:delText xml:space="preserve">Nosofsky, R. M., &amp; Palmeri, T. J. (1997). An exemplar-based random walk model of speeded classification. </w:delText>
        </w:r>
        <w:r w:rsidRPr="00D6377F" w:rsidDel="003731AD">
          <w:rPr>
            <w:rFonts w:ascii="Times New Roman" w:hAnsi="Times New Roman" w:cs="Times New Roman"/>
            <w:i/>
            <w:iCs/>
          </w:rPr>
          <w:delText>Psychological Review</w:delText>
        </w:r>
        <w:r w:rsidRPr="00D6377F" w:rsidDel="003731AD">
          <w:rPr>
            <w:rFonts w:ascii="Times New Roman" w:hAnsi="Times New Roman" w:cs="Times New Roman"/>
          </w:rPr>
          <w:delText xml:space="preserve">, </w:delText>
        </w:r>
        <w:r w:rsidRPr="00D6377F" w:rsidDel="003731AD">
          <w:rPr>
            <w:rFonts w:ascii="Times New Roman" w:hAnsi="Times New Roman" w:cs="Times New Roman"/>
            <w:i/>
            <w:iCs/>
          </w:rPr>
          <w:delText>104</w:delText>
        </w:r>
        <w:r w:rsidRPr="00D6377F" w:rsidDel="003731AD">
          <w:rPr>
            <w:rFonts w:ascii="Times New Roman" w:hAnsi="Times New Roman" w:cs="Times New Roman"/>
          </w:rPr>
          <w:delText>(2), 266–300. https://doi.org/10.1037/0033-295X.104.2.266</w:delText>
        </w:r>
      </w:del>
    </w:p>
    <w:p w14:paraId="53D14E1F" w14:textId="330970FF" w:rsidR="00D6377F" w:rsidRPr="00D6377F" w:rsidDel="003731AD" w:rsidRDefault="00D6377F" w:rsidP="00D6377F">
      <w:pPr>
        <w:pStyle w:val="Bibliography"/>
        <w:rPr>
          <w:del w:id="343" w:author="Hsuan-Yu Lin" w:date="2017-08-09T15:18:00Z"/>
          <w:rFonts w:ascii="Times New Roman" w:hAnsi="Times New Roman" w:cs="Times New Roman"/>
        </w:rPr>
      </w:pPr>
      <w:del w:id="344" w:author="Hsuan-Yu Lin" w:date="2017-08-09T15:18:00Z">
        <w:r w:rsidRPr="00D6377F" w:rsidDel="003731AD">
          <w:rPr>
            <w:rFonts w:ascii="Times New Roman" w:hAnsi="Times New Roman" w:cs="Times New Roman"/>
          </w:rPr>
          <w:delText xml:space="preserve">R. Core Team. (2016). </w:delText>
        </w:r>
        <w:r w:rsidRPr="00D6377F" w:rsidDel="003731AD">
          <w:rPr>
            <w:rFonts w:ascii="Times New Roman" w:hAnsi="Times New Roman" w:cs="Times New Roman"/>
            <w:i/>
            <w:iCs/>
          </w:rPr>
          <w:delText>R: A Language and Environment for Statistical Computing</w:delText>
        </w:r>
        <w:r w:rsidRPr="00D6377F" w:rsidDel="003731AD">
          <w:rPr>
            <w:rFonts w:ascii="Times New Roman" w:hAnsi="Times New Roman" w:cs="Times New Roman"/>
          </w:rPr>
          <w:delText>. Vienna, Austria. Retrieved from http://www.R-project.org/</w:delText>
        </w:r>
      </w:del>
    </w:p>
    <w:p w14:paraId="1FAEE463" w14:textId="77777777" w:rsidR="0031081F" w:rsidRDefault="00DD79A3">
      <w:pPr>
        <w:pStyle w:val="SectionTitle"/>
      </w:pPr>
      <w:r>
        <w:lastRenderedPageBreak/>
        <w:fldChar w:fldCharType="end"/>
      </w:r>
      <w:r w:rsidR="00D74F71">
        <w:t>Tables</w:t>
      </w:r>
    </w:p>
    <w:p w14:paraId="3CB22267" w14:textId="2618498D" w:rsidR="00D927C3" w:rsidRDefault="00D927C3" w:rsidP="00D927C3">
      <w:pPr>
        <w:pStyle w:val="NoSpacing"/>
        <w:rPr>
          <w:ins w:id="345" w:author="Hsuan-Yu Lin" w:date="2017-11-02T12:39:00Z"/>
        </w:rPr>
      </w:pPr>
      <w:ins w:id="346" w:author="Hsuan-Yu Lin" w:date="2017-11-02T12:39:00Z">
        <w:r>
          <w:t xml:space="preserve">Table </w:t>
        </w:r>
        <w:bookmarkStart w:id="347" w:name="t_subset_distribution_example"/>
        <w:r>
          <w:fldChar w:fldCharType="begin"/>
        </w:r>
        <w:r>
          <w:instrText xml:space="preserve"> SEQ _Table </w:instrText>
        </w:r>
        <w:r>
          <w:fldChar w:fldCharType="separate"/>
        </w:r>
      </w:ins>
      <w:ins w:id="348" w:author="Hsuan-Yu Lin" w:date="2017-11-02T15:42:00Z">
        <w:r w:rsidR="008A786D">
          <w:rPr>
            <w:noProof/>
          </w:rPr>
          <w:t>1</w:t>
        </w:r>
      </w:ins>
      <w:ins w:id="349" w:author="Hsuan-Yu Lin" w:date="2017-11-02T12:39:00Z">
        <w:r>
          <w:fldChar w:fldCharType="end"/>
        </w:r>
        <w:bookmarkEnd w:id="347"/>
      </w:ins>
    </w:p>
    <w:p w14:paraId="18DE9C24" w14:textId="7E614791" w:rsidR="00D927C3" w:rsidRDefault="00D927C3" w:rsidP="00D927C3">
      <w:pPr>
        <w:pStyle w:val="NoSpacing"/>
        <w:rPr>
          <w:ins w:id="350" w:author="Hsuan-Yu Lin" w:date="2017-11-02T12:39:00Z"/>
        </w:rPr>
      </w:pPr>
      <w:ins w:id="351" w:author="Hsuan-Yu Lin" w:date="2017-11-02T12:39:00Z">
        <w:r>
          <w:rPr>
            <w:rStyle w:val="Emphasis"/>
          </w:rPr>
          <w:t xml:space="preserve">An example of separating </w:t>
        </w:r>
        <w:r w:rsidR="000B0421">
          <w:rPr>
            <w:rStyle w:val="Emphasis"/>
          </w:rPr>
          <w:t>12 items into 4 subsets for</w:t>
        </w:r>
      </w:ins>
      <w:ins w:id="352" w:author="Hsuan-Yu Lin" w:date="2017-11-02T12:40:00Z">
        <w:r w:rsidR="000B0421">
          <w:rPr>
            <w:rStyle w:val="Emphasis"/>
          </w:rPr>
          <w:t xml:space="preserve"> constructing the trials in</w:t>
        </w:r>
      </w:ins>
      <w:ins w:id="353" w:author="Hsuan-Yu Lin" w:date="2017-11-02T12:39:00Z">
        <w:r w:rsidR="000B0421">
          <w:rPr>
            <w:rStyle w:val="Emphasis"/>
          </w:rPr>
          <w:t xml:space="preserve"> Multi-Items </w:t>
        </w:r>
      </w:ins>
      <w:ins w:id="354" w:author="Hsuan-Yu Lin" w:date="2017-11-02T12:40:00Z">
        <w:r w:rsidR="000B0421">
          <w:rPr>
            <w:rStyle w:val="Emphasis"/>
          </w:rPr>
          <w:t>Rearrangement</w:t>
        </w:r>
      </w:ins>
      <w:ins w:id="355" w:author="Hsuan-Yu Lin" w:date="2017-11-02T12:39:00Z">
        <w:r w:rsidR="000B0421">
          <w:rPr>
            <w:rStyle w:val="Emphasis"/>
          </w:rPr>
          <w:t xml:space="preserve"> task.</w:t>
        </w:r>
      </w:ins>
    </w:p>
    <w:tbl>
      <w:tblPr>
        <w:tblStyle w:val="APAReport"/>
        <w:tblW w:w="1817" w:type="pct"/>
        <w:tblLook w:val="04A0" w:firstRow="1" w:lastRow="0" w:firstColumn="1" w:lastColumn="0" w:noHBand="0" w:noVBand="1"/>
        <w:tblPrChange w:id="356" w:author="Hsuan-Yu Lin" w:date="2017-11-02T12:40:00Z">
          <w:tblPr>
            <w:tblStyle w:val="APAReport"/>
            <w:tblW w:w="5000" w:type="pct"/>
            <w:tblLook w:val="04A0" w:firstRow="1" w:lastRow="0" w:firstColumn="1" w:lastColumn="0" w:noHBand="0" w:noVBand="1"/>
          </w:tblPr>
        </w:tblPrChange>
      </w:tblPr>
      <w:tblGrid>
        <w:gridCol w:w="1256"/>
        <w:gridCol w:w="2145"/>
        <w:tblGridChange w:id="357">
          <w:tblGrid>
            <w:gridCol w:w="1256"/>
            <w:gridCol w:w="2145"/>
          </w:tblGrid>
        </w:tblGridChange>
      </w:tblGrid>
      <w:tr w:rsidR="00831AC6" w14:paraId="3E46BCFF" w14:textId="77777777" w:rsidTr="00831AC6">
        <w:trPr>
          <w:cnfStyle w:val="100000000000" w:firstRow="1" w:lastRow="0" w:firstColumn="0" w:lastColumn="0" w:oddVBand="0" w:evenVBand="0" w:oddHBand="0" w:evenHBand="0" w:firstRowFirstColumn="0" w:firstRowLastColumn="0" w:lastRowFirstColumn="0" w:lastRowLastColumn="0"/>
          <w:ins w:id="358" w:author="Hsuan-Yu Lin" w:date="2017-11-02T12:39:00Z"/>
        </w:trPr>
        <w:tc>
          <w:tcPr>
            <w:tcW w:w="1847" w:type="pct"/>
            <w:tcPrChange w:id="359" w:author="Hsuan-Yu Lin" w:date="2017-11-02T12:40:00Z">
              <w:tcPr>
                <w:tcW w:w="671" w:type="pct"/>
              </w:tcPr>
            </w:tcPrChange>
          </w:tcPr>
          <w:p w14:paraId="2F18D8F0" w14:textId="08C65FED" w:rsidR="00831AC6" w:rsidRDefault="00831AC6" w:rsidP="00831AC6">
            <w:pPr>
              <w:pStyle w:val="NoSpacing"/>
              <w:jc w:val="center"/>
              <w:cnfStyle w:val="100000000000" w:firstRow="1" w:lastRow="0" w:firstColumn="0" w:lastColumn="0" w:oddVBand="0" w:evenVBand="0" w:oddHBand="0" w:evenHBand="0" w:firstRowFirstColumn="0" w:firstRowLastColumn="0" w:lastRowFirstColumn="0" w:lastRowLastColumn="0"/>
              <w:rPr>
                <w:ins w:id="360" w:author="Hsuan-Yu Lin" w:date="2017-11-02T12:39:00Z"/>
              </w:rPr>
            </w:pPr>
            <w:ins w:id="361" w:author="Hsuan-Yu Lin" w:date="2017-11-02T12:40:00Z">
              <w:r>
                <w:t>Subset</w:t>
              </w:r>
            </w:ins>
          </w:p>
        </w:tc>
        <w:tc>
          <w:tcPr>
            <w:tcW w:w="3153" w:type="pct"/>
            <w:tcPrChange w:id="362" w:author="Hsuan-Yu Lin" w:date="2017-11-02T12:40:00Z">
              <w:tcPr>
                <w:tcW w:w="1146" w:type="pct"/>
              </w:tcPr>
            </w:tcPrChange>
          </w:tcPr>
          <w:p w14:paraId="67472A14" w14:textId="31D01DF6" w:rsidR="00831AC6" w:rsidRDefault="00831AC6" w:rsidP="00831AC6">
            <w:pPr>
              <w:pStyle w:val="NoSpacing"/>
              <w:jc w:val="center"/>
              <w:cnfStyle w:val="100000000000" w:firstRow="1" w:lastRow="0" w:firstColumn="0" w:lastColumn="0" w:oddVBand="0" w:evenVBand="0" w:oddHBand="0" w:evenHBand="0" w:firstRowFirstColumn="0" w:firstRowLastColumn="0" w:lastRowFirstColumn="0" w:lastRowLastColumn="0"/>
              <w:rPr>
                <w:ins w:id="363" w:author="Hsuan-Yu Lin" w:date="2017-11-02T12:39:00Z"/>
              </w:rPr>
            </w:pPr>
            <w:ins w:id="364" w:author="Hsuan-Yu Lin" w:date="2017-11-02T12:40:00Z">
              <w:r>
                <w:t>Items</w:t>
              </w:r>
            </w:ins>
          </w:p>
        </w:tc>
      </w:tr>
      <w:tr w:rsidR="00831AC6" w14:paraId="760DDF52" w14:textId="77777777" w:rsidTr="00831AC6">
        <w:trPr>
          <w:ins w:id="365" w:author="Hsuan-Yu Lin" w:date="2017-11-02T12:39:00Z"/>
        </w:trPr>
        <w:tc>
          <w:tcPr>
            <w:tcW w:w="1847" w:type="pct"/>
            <w:tcPrChange w:id="366" w:author="Hsuan-Yu Lin" w:date="2017-11-02T12:40:00Z">
              <w:tcPr>
                <w:tcW w:w="671" w:type="pct"/>
              </w:tcPr>
            </w:tcPrChange>
          </w:tcPr>
          <w:p w14:paraId="3ACD4B05" w14:textId="77777777" w:rsidR="00831AC6" w:rsidRDefault="00831AC6" w:rsidP="00831AC6">
            <w:pPr>
              <w:pStyle w:val="NoSpacing"/>
              <w:jc w:val="right"/>
              <w:rPr>
                <w:ins w:id="367" w:author="Hsuan-Yu Lin" w:date="2017-11-02T12:39:00Z"/>
              </w:rPr>
            </w:pPr>
            <w:ins w:id="368" w:author="Hsuan-Yu Lin" w:date="2017-11-02T12:39:00Z">
              <w:r>
                <w:t>1</w:t>
              </w:r>
            </w:ins>
          </w:p>
        </w:tc>
        <w:tc>
          <w:tcPr>
            <w:tcW w:w="3153" w:type="pct"/>
            <w:tcPrChange w:id="369" w:author="Hsuan-Yu Lin" w:date="2017-11-02T12:40:00Z">
              <w:tcPr>
                <w:tcW w:w="1146" w:type="pct"/>
              </w:tcPr>
            </w:tcPrChange>
          </w:tcPr>
          <w:p w14:paraId="70C3C41F" w14:textId="51FEFA55" w:rsidR="00831AC6" w:rsidRDefault="009F008F" w:rsidP="00831AC6">
            <w:pPr>
              <w:pStyle w:val="NoSpacing"/>
              <w:jc w:val="right"/>
              <w:rPr>
                <w:ins w:id="370" w:author="Hsuan-Yu Lin" w:date="2017-11-02T12:39:00Z"/>
              </w:rPr>
            </w:pPr>
            <w:ins w:id="371" w:author="Hsuan-Yu Lin" w:date="2017-11-02T13:00:00Z">
              <w:r>
                <w:t>{1, 2, 3}</w:t>
              </w:r>
            </w:ins>
          </w:p>
        </w:tc>
      </w:tr>
      <w:tr w:rsidR="00831AC6" w14:paraId="324A38AD" w14:textId="77777777" w:rsidTr="00831AC6">
        <w:trPr>
          <w:ins w:id="372" w:author="Hsuan-Yu Lin" w:date="2017-11-02T12:39:00Z"/>
        </w:trPr>
        <w:tc>
          <w:tcPr>
            <w:tcW w:w="1847" w:type="pct"/>
            <w:tcPrChange w:id="373" w:author="Hsuan-Yu Lin" w:date="2017-11-02T12:40:00Z">
              <w:tcPr>
                <w:tcW w:w="671" w:type="pct"/>
              </w:tcPr>
            </w:tcPrChange>
          </w:tcPr>
          <w:p w14:paraId="0D3D44C1" w14:textId="77777777" w:rsidR="00831AC6" w:rsidRDefault="00831AC6" w:rsidP="00831AC6">
            <w:pPr>
              <w:pStyle w:val="NoSpacing"/>
              <w:jc w:val="right"/>
              <w:rPr>
                <w:ins w:id="374" w:author="Hsuan-Yu Lin" w:date="2017-11-02T12:39:00Z"/>
              </w:rPr>
            </w:pPr>
            <w:ins w:id="375" w:author="Hsuan-Yu Lin" w:date="2017-11-02T12:39:00Z">
              <w:r>
                <w:t>2</w:t>
              </w:r>
            </w:ins>
          </w:p>
        </w:tc>
        <w:tc>
          <w:tcPr>
            <w:tcW w:w="3153" w:type="pct"/>
            <w:tcPrChange w:id="376" w:author="Hsuan-Yu Lin" w:date="2017-11-02T12:40:00Z">
              <w:tcPr>
                <w:tcW w:w="1146" w:type="pct"/>
              </w:tcPr>
            </w:tcPrChange>
          </w:tcPr>
          <w:p w14:paraId="02834C40" w14:textId="68995B2E" w:rsidR="00831AC6" w:rsidRDefault="009F008F" w:rsidP="00831AC6">
            <w:pPr>
              <w:pStyle w:val="NoSpacing"/>
              <w:jc w:val="right"/>
              <w:rPr>
                <w:ins w:id="377" w:author="Hsuan-Yu Lin" w:date="2017-11-02T12:39:00Z"/>
              </w:rPr>
            </w:pPr>
            <w:ins w:id="378" w:author="Hsuan-Yu Lin" w:date="2017-11-02T13:00:00Z">
              <w:r>
                <w:t>{4, 5, 6}</w:t>
              </w:r>
            </w:ins>
          </w:p>
        </w:tc>
      </w:tr>
      <w:tr w:rsidR="00831AC6" w14:paraId="42F675EB" w14:textId="77777777" w:rsidTr="00831AC6">
        <w:trPr>
          <w:ins w:id="379" w:author="Hsuan-Yu Lin" w:date="2017-11-02T12:39:00Z"/>
        </w:trPr>
        <w:tc>
          <w:tcPr>
            <w:tcW w:w="1847" w:type="pct"/>
            <w:tcPrChange w:id="380" w:author="Hsuan-Yu Lin" w:date="2017-11-02T12:40:00Z">
              <w:tcPr>
                <w:tcW w:w="671" w:type="pct"/>
              </w:tcPr>
            </w:tcPrChange>
          </w:tcPr>
          <w:p w14:paraId="646D261A" w14:textId="77777777" w:rsidR="00831AC6" w:rsidRDefault="00831AC6" w:rsidP="00831AC6">
            <w:pPr>
              <w:pStyle w:val="NoSpacing"/>
              <w:jc w:val="right"/>
              <w:rPr>
                <w:ins w:id="381" w:author="Hsuan-Yu Lin" w:date="2017-11-02T12:39:00Z"/>
              </w:rPr>
            </w:pPr>
            <w:ins w:id="382" w:author="Hsuan-Yu Lin" w:date="2017-11-02T12:39:00Z">
              <w:r>
                <w:t>3</w:t>
              </w:r>
            </w:ins>
          </w:p>
        </w:tc>
        <w:tc>
          <w:tcPr>
            <w:tcW w:w="3153" w:type="pct"/>
            <w:tcPrChange w:id="383" w:author="Hsuan-Yu Lin" w:date="2017-11-02T12:40:00Z">
              <w:tcPr>
                <w:tcW w:w="1146" w:type="pct"/>
              </w:tcPr>
            </w:tcPrChange>
          </w:tcPr>
          <w:p w14:paraId="4A5BAACE" w14:textId="2E995AF5" w:rsidR="00831AC6" w:rsidRDefault="009F008F" w:rsidP="00831AC6">
            <w:pPr>
              <w:pStyle w:val="NoSpacing"/>
              <w:jc w:val="right"/>
              <w:rPr>
                <w:ins w:id="384" w:author="Hsuan-Yu Lin" w:date="2017-11-02T12:39:00Z"/>
              </w:rPr>
            </w:pPr>
            <w:ins w:id="385" w:author="Hsuan-Yu Lin" w:date="2017-11-02T13:00:00Z">
              <w:r>
                <w:t>{7, 8, 9}</w:t>
              </w:r>
            </w:ins>
          </w:p>
        </w:tc>
      </w:tr>
      <w:tr w:rsidR="00831AC6" w14:paraId="6531C38C" w14:textId="77777777" w:rsidTr="00831AC6">
        <w:trPr>
          <w:ins w:id="386" w:author="Hsuan-Yu Lin" w:date="2017-11-02T12:39:00Z"/>
        </w:trPr>
        <w:tc>
          <w:tcPr>
            <w:tcW w:w="1847" w:type="pct"/>
            <w:tcPrChange w:id="387" w:author="Hsuan-Yu Lin" w:date="2017-11-02T12:40:00Z">
              <w:tcPr>
                <w:tcW w:w="671" w:type="pct"/>
              </w:tcPr>
            </w:tcPrChange>
          </w:tcPr>
          <w:p w14:paraId="04167DAF" w14:textId="77777777" w:rsidR="00831AC6" w:rsidRDefault="00831AC6" w:rsidP="00831AC6">
            <w:pPr>
              <w:pStyle w:val="NoSpacing"/>
              <w:jc w:val="right"/>
              <w:rPr>
                <w:ins w:id="388" w:author="Hsuan-Yu Lin" w:date="2017-11-02T12:39:00Z"/>
              </w:rPr>
            </w:pPr>
            <w:ins w:id="389" w:author="Hsuan-Yu Lin" w:date="2017-11-02T12:39:00Z">
              <w:r>
                <w:t>4</w:t>
              </w:r>
            </w:ins>
          </w:p>
        </w:tc>
        <w:tc>
          <w:tcPr>
            <w:tcW w:w="3153" w:type="pct"/>
            <w:tcPrChange w:id="390" w:author="Hsuan-Yu Lin" w:date="2017-11-02T12:40:00Z">
              <w:tcPr>
                <w:tcW w:w="1146" w:type="pct"/>
              </w:tcPr>
            </w:tcPrChange>
          </w:tcPr>
          <w:p w14:paraId="6DE056B9" w14:textId="3E8A73C7" w:rsidR="00831AC6" w:rsidRDefault="009F008F" w:rsidP="00831AC6">
            <w:pPr>
              <w:pStyle w:val="NoSpacing"/>
              <w:jc w:val="right"/>
              <w:rPr>
                <w:ins w:id="391" w:author="Hsuan-Yu Lin" w:date="2017-11-02T12:39:00Z"/>
              </w:rPr>
            </w:pPr>
            <w:ins w:id="392" w:author="Hsuan-Yu Lin" w:date="2017-11-02T13:00:00Z">
              <w:r>
                <w:t>{10, 11, 12}</w:t>
              </w:r>
            </w:ins>
          </w:p>
        </w:tc>
      </w:tr>
    </w:tbl>
    <w:p w14:paraId="33E8DFB6" w14:textId="193A403E" w:rsidR="00D927C3" w:rsidRDefault="00D927C3">
      <w:pPr>
        <w:jc w:val="left"/>
        <w:rPr>
          <w:ins w:id="393" w:author="Hsuan-Yu Lin" w:date="2017-11-02T13:05:00Z"/>
        </w:rPr>
      </w:pPr>
      <w:ins w:id="394" w:author="Hsuan-Yu Lin" w:date="2017-11-02T12:38:00Z">
        <w:r>
          <w:br w:type="page"/>
        </w:r>
      </w:ins>
    </w:p>
    <w:p w14:paraId="41F7DCE4" w14:textId="4DE22B88" w:rsidR="001A03D7" w:rsidRDefault="001A03D7" w:rsidP="001A03D7">
      <w:pPr>
        <w:pStyle w:val="NoSpacing"/>
        <w:rPr>
          <w:ins w:id="395" w:author="Hsuan-Yu Lin" w:date="2017-11-02T13:06:00Z"/>
        </w:rPr>
      </w:pPr>
      <w:ins w:id="396" w:author="Hsuan-Yu Lin" w:date="2017-11-02T13:06:00Z">
        <w:r>
          <w:lastRenderedPageBreak/>
          <w:t xml:space="preserve">Table </w:t>
        </w:r>
        <w:bookmarkStart w:id="397" w:name="t_item_distribution_example"/>
        <w:r>
          <w:fldChar w:fldCharType="begin"/>
        </w:r>
        <w:r>
          <w:instrText xml:space="preserve"> SEQ _Table </w:instrText>
        </w:r>
        <w:r>
          <w:fldChar w:fldCharType="separate"/>
        </w:r>
      </w:ins>
      <w:ins w:id="398" w:author="Hsuan-Yu Lin" w:date="2017-11-02T15:42:00Z">
        <w:r w:rsidR="008A786D">
          <w:rPr>
            <w:noProof/>
          </w:rPr>
          <w:t>2</w:t>
        </w:r>
      </w:ins>
      <w:ins w:id="399" w:author="Hsuan-Yu Lin" w:date="2017-11-02T13:06:00Z">
        <w:r>
          <w:fldChar w:fldCharType="end"/>
        </w:r>
        <w:bookmarkEnd w:id="397"/>
      </w:ins>
    </w:p>
    <w:p w14:paraId="5CE1E0A2" w14:textId="5B82EB44" w:rsidR="001A03D7" w:rsidRDefault="0028051C" w:rsidP="001A03D7">
      <w:pPr>
        <w:pStyle w:val="NoSpacing"/>
        <w:rPr>
          <w:ins w:id="400" w:author="Hsuan-Yu Lin" w:date="2017-11-02T13:06:00Z"/>
        </w:rPr>
      </w:pPr>
      <w:ins w:id="401" w:author="Hsuan-Yu Lin" w:date="2017-11-02T13:58:00Z">
        <w:r>
          <w:rPr>
            <w:rStyle w:val="Emphasis"/>
          </w:rPr>
          <w:t xml:space="preserve">An example of the items distribution with 12 items </w:t>
        </w:r>
      </w:ins>
      <w:ins w:id="402" w:author="Hsuan-Yu Lin" w:date="2017-11-02T13:59:00Z">
        <w:r>
          <w:rPr>
            <w:rStyle w:val="Emphasis"/>
          </w:rPr>
          <w:t>in the item pool and presenting 6 items in a trial.</w:t>
        </w:r>
      </w:ins>
    </w:p>
    <w:tbl>
      <w:tblPr>
        <w:tblStyle w:val="APAReport"/>
        <w:tblW w:w="3786" w:type="pct"/>
        <w:tblLook w:val="04A0" w:firstRow="1" w:lastRow="0" w:firstColumn="1" w:lastColumn="0" w:noHBand="0" w:noVBand="1"/>
        <w:tblPrChange w:id="403" w:author="Hsuan-Yu Lin" w:date="2017-11-02T15:56:00Z">
          <w:tblPr>
            <w:tblStyle w:val="APAReport"/>
            <w:tblW w:w="5000" w:type="pct"/>
            <w:tblLook w:val="04A0" w:firstRow="1" w:lastRow="0" w:firstColumn="1" w:lastColumn="0" w:noHBand="0" w:noVBand="1"/>
          </w:tblPr>
        </w:tblPrChange>
      </w:tblPr>
      <w:tblGrid>
        <w:gridCol w:w="1256"/>
        <w:gridCol w:w="1437"/>
        <w:gridCol w:w="1984"/>
        <w:gridCol w:w="2410"/>
        <w:tblGridChange w:id="404">
          <w:tblGrid>
            <w:gridCol w:w="1256"/>
            <w:gridCol w:w="2145"/>
            <w:gridCol w:w="3119"/>
            <w:gridCol w:w="2840"/>
          </w:tblGrid>
        </w:tblGridChange>
      </w:tblGrid>
      <w:tr w:rsidR="001A03D7" w14:paraId="41036956" w14:textId="77777777" w:rsidTr="00AF1C84">
        <w:trPr>
          <w:cnfStyle w:val="100000000000" w:firstRow="1" w:lastRow="0" w:firstColumn="0" w:lastColumn="0" w:oddVBand="0" w:evenVBand="0" w:oddHBand="0" w:evenHBand="0" w:firstRowFirstColumn="0" w:firstRowLastColumn="0" w:lastRowFirstColumn="0" w:lastRowLastColumn="0"/>
          <w:ins w:id="405" w:author="Hsuan-Yu Lin" w:date="2017-11-02T13:06:00Z"/>
        </w:trPr>
        <w:tc>
          <w:tcPr>
            <w:tcW w:w="886" w:type="pct"/>
            <w:tcPrChange w:id="406" w:author="Hsuan-Yu Lin" w:date="2017-11-02T15:56:00Z">
              <w:tcPr>
                <w:tcW w:w="671" w:type="pct"/>
              </w:tcPr>
            </w:tcPrChange>
          </w:tcPr>
          <w:p w14:paraId="60737D78" w14:textId="5DBA94CC" w:rsidR="001A03D7" w:rsidRDefault="0028051C" w:rsidP="00054574">
            <w:pPr>
              <w:pStyle w:val="NoSpacing"/>
              <w:jc w:val="center"/>
              <w:cnfStyle w:val="100000000000" w:firstRow="1" w:lastRow="0" w:firstColumn="0" w:lastColumn="0" w:oddVBand="0" w:evenVBand="0" w:oddHBand="0" w:evenHBand="0" w:firstRowFirstColumn="0" w:firstRowLastColumn="0" w:lastRowFirstColumn="0" w:lastRowLastColumn="0"/>
              <w:rPr>
                <w:ins w:id="407" w:author="Hsuan-Yu Lin" w:date="2017-11-02T13:06:00Z"/>
              </w:rPr>
            </w:pPr>
            <w:ins w:id="408" w:author="Hsuan-Yu Lin" w:date="2017-11-02T13:59:00Z">
              <w:r>
                <w:t>Trial</w:t>
              </w:r>
            </w:ins>
          </w:p>
        </w:tc>
        <w:tc>
          <w:tcPr>
            <w:tcW w:w="1014" w:type="pct"/>
            <w:tcPrChange w:id="409" w:author="Hsuan-Yu Lin" w:date="2017-11-02T15:56:00Z">
              <w:tcPr>
                <w:tcW w:w="1146" w:type="pct"/>
              </w:tcPr>
            </w:tcPrChange>
          </w:tcPr>
          <w:p w14:paraId="49A13D89" w14:textId="3FDBA5A6" w:rsidR="001A03D7" w:rsidRDefault="0028051C" w:rsidP="0028051C">
            <w:pPr>
              <w:pStyle w:val="NoSpacing"/>
              <w:jc w:val="center"/>
              <w:cnfStyle w:val="100000000000" w:firstRow="1" w:lastRow="0" w:firstColumn="0" w:lastColumn="0" w:oddVBand="0" w:evenVBand="0" w:oddHBand="0" w:evenHBand="0" w:firstRowFirstColumn="0" w:firstRowLastColumn="0" w:lastRowFirstColumn="0" w:lastRowLastColumn="0"/>
              <w:rPr>
                <w:ins w:id="410" w:author="Hsuan-Yu Lin" w:date="2017-11-02T13:06:00Z"/>
              </w:rPr>
            </w:pPr>
            <w:ins w:id="411" w:author="Hsuan-Yu Lin" w:date="2017-11-02T14:00:00Z">
              <w:r>
                <w:t>First subset</w:t>
              </w:r>
            </w:ins>
          </w:p>
        </w:tc>
        <w:tc>
          <w:tcPr>
            <w:tcW w:w="1400" w:type="pct"/>
            <w:tcPrChange w:id="412" w:author="Hsuan-Yu Lin" w:date="2017-11-02T15:56:00Z">
              <w:tcPr>
                <w:tcW w:w="1666" w:type="pct"/>
              </w:tcPr>
            </w:tcPrChange>
          </w:tcPr>
          <w:p w14:paraId="49C27B8C" w14:textId="7B787A6B" w:rsidR="001A03D7" w:rsidRDefault="0028051C" w:rsidP="00054574">
            <w:pPr>
              <w:pStyle w:val="NoSpacing"/>
              <w:jc w:val="center"/>
              <w:cnfStyle w:val="100000000000" w:firstRow="1" w:lastRow="0" w:firstColumn="0" w:lastColumn="0" w:oddVBand="0" w:evenVBand="0" w:oddHBand="0" w:evenHBand="0" w:firstRowFirstColumn="0" w:firstRowLastColumn="0" w:lastRowFirstColumn="0" w:lastRowLastColumn="0"/>
              <w:rPr>
                <w:ins w:id="413" w:author="Hsuan-Yu Lin" w:date="2017-11-02T13:06:00Z"/>
              </w:rPr>
            </w:pPr>
            <w:ins w:id="414" w:author="Hsuan-Yu Lin" w:date="2017-11-02T14:00:00Z">
              <w:r>
                <w:t>Second subset</w:t>
              </w:r>
            </w:ins>
          </w:p>
        </w:tc>
        <w:tc>
          <w:tcPr>
            <w:tcW w:w="1700" w:type="pct"/>
            <w:tcPrChange w:id="415" w:author="Hsuan-Yu Lin" w:date="2017-11-02T15:56:00Z">
              <w:tcPr>
                <w:tcW w:w="1517" w:type="pct"/>
              </w:tcPr>
            </w:tcPrChange>
          </w:tcPr>
          <w:p w14:paraId="450A8E57" w14:textId="235DC23C" w:rsidR="001A03D7" w:rsidRDefault="0028051C" w:rsidP="00054574">
            <w:pPr>
              <w:pStyle w:val="NoSpacing"/>
              <w:jc w:val="center"/>
              <w:cnfStyle w:val="100000000000" w:firstRow="1" w:lastRow="0" w:firstColumn="0" w:lastColumn="0" w:oddVBand="0" w:evenVBand="0" w:oddHBand="0" w:evenHBand="0" w:firstRowFirstColumn="0" w:firstRowLastColumn="0" w:lastRowFirstColumn="0" w:lastRowLastColumn="0"/>
              <w:rPr>
                <w:ins w:id="416" w:author="Hsuan-Yu Lin" w:date="2017-11-02T13:06:00Z"/>
              </w:rPr>
            </w:pPr>
            <w:ins w:id="417" w:author="Hsuan-Yu Lin" w:date="2017-11-02T14:00:00Z">
              <w:r>
                <w:t>Items</w:t>
              </w:r>
            </w:ins>
          </w:p>
        </w:tc>
      </w:tr>
      <w:tr w:rsidR="001A03D7" w14:paraId="4A5CEAA9" w14:textId="77777777" w:rsidTr="00AF1C84">
        <w:trPr>
          <w:ins w:id="418" w:author="Hsuan-Yu Lin" w:date="2017-11-02T13:06:00Z"/>
        </w:trPr>
        <w:tc>
          <w:tcPr>
            <w:tcW w:w="886" w:type="pct"/>
            <w:tcPrChange w:id="419" w:author="Hsuan-Yu Lin" w:date="2017-11-02T15:56:00Z">
              <w:tcPr>
                <w:tcW w:w="671" w:type="pct"/>
              </w:tcPr>
            </w:tcPrChange>
          </w:tcPr>
          <w:p w14:paraId="3AECD7E4" w14:textId="77777777" w:rsidR="001A03D7" w:rsidRDefault="001A03D7" w:rsidP="00054574">
            <w:pPr>
              <w:pStyle w:val="NoSpacing"/>
              <w:jc w:val="right"/>
              <w:rPr>
                <w:ins w:id="420" w:author="Hsuan-Yu Lin" w:date="2017-11-02T13:06:00Z"/>
              </w:rPr>
            </w:pPr>
            <w:ins w:id="421" w:author="Hsuan-Yu Lin" w:date="2017-11-02T13:06:00Z">
              <w:r>
                <w:t>1</w:t>
              </w:r>
            </w:ins>
          </w:p>
        </w:tc>
        <w:tc>
          <w:tcPr>
            <w:tcW w:w="1014" w:type="pct"/>
            <w:tcPrChange w:id="422" w:author="Hsuan-Yu Lin" w:date="2017-11-02T15:56:00Z">
              <w:tcPr>
                <w:tcW w:w="1146" w:type="pct"/>
              </w:tcPr>
            </w:tcPrChange>
          </w:tcPr>
          <w:p w14:paraId="2B2322E4" w14:textId="1FAAB75A" w:rsidR="001A03D7" w:rsidRDefault="005A0940" w:rsidP="00054574">
            <w:pPr>
              <w:pStyle w:val="NoSpacing"/>
              <w:jc w:val="right"/>
              <w:rPr>
                <w:ins w:id="423" w:author="Hsuan-Yu Lin" w:date="2017-11-02T13:06:00Z"/>
              </w:rPr>
            </w:pPr>
            <w:ins w:id="424" w:author="Hsuan-Yu Lin" w:date="2017-11-02T14:09:00Z">
              <w:r>
                <w:t>1</w:t>
              </w:r>
            </w:ins>
          </w:p>
        </w:tc>
        <w:tc>
          <w:tcPr>
            <w:tcW w:w="1400" w:type="pct"/>
            <w:tcPrChange w:id="425" w:author="Hsuan-Yu Lin" w:date="2017-11-02T15:56:00Z">
              <w:tcPr>
                <w:tcW w:w="1666" w:type="pct"/>
              </w:tcPr>
            </w:tcPrChange>
          </w:tcPr>
          <w:p w14:paraId="7DFE4F3A" w14:textId="05ECDB25" w:rsidR="001A03D7" w:rsidRDefault="005A0940" w:rsidP="00054574">
            <w:pPr>
              <w:pStyle w:val="NoSpacing"/>
              <w:jc w:val="right"/>
              <w:rPr>
                <w:ins w:id="426" w:author="Hsuan-Yu Lin" w:date="2017-11-02T13:06:00Z"/>
              </w:rPr>
            </w:pPr>
            <w:ins w:id="427" w:author="Hsuan-Yu Lin" w:date="2017-11-02T14:09:00Z">
              <w:r>
                <w:t>2</w:t>
              </w:r>
            </w:ins>
          </w:p>
        </w:tc>
        <w:tc>
          <w:tcPr>
            <w:tcW w:w="1700" w:type="pct"/>
            <w:tcPrChange w:id="428" w:author="Hsuan-Yu Lin" w:date="2017-11-02T15:56:00Z">
              <w:tcPr>
                <w:tcW w:w="1517" w:type="pct"/>
              </w:tcPr>
            </w:tcPrChange>
          </w:tcPr>
          <w:p w14:paraId="20327270" w14:textId="7C58279B" w:rsidR="001A03D7" w:rsidRPr="0049710E" w:rsidRDefault="005A0940" w:rsidP="00054574">
            <w:pPr>
              <w:pStyle w:val="NoSpacing"/>
              <w:jc w:val="right"/>
              <w:rPr>
                <w:ins w:id="429" w:author="Hsuan-Yu Lin" w:date="2017-11-02T13:06:00Z"/>
              </w:rPr>
            </w:pPr>
            <w:ins w:id="430" w:author="Hsuan-Yu Lin" w:date="2017-11-02T14:10:00Z">
              <w:r>
                <w:t>{1, 2, 3, 4, 5, 6}</w:t>
              </w:r>
            </w:ins>
          </w:p>
        </w:tc>
      </w:tr>
      <w:tr w:rsidR="001A03D7" w14:paraId="00E79047" w14:textId="77777777" w:rsidTr="00AF1C84">
        <w:trPr>
          <w:ins w:id="431" w:author="Hsuan-Yu Lin" w:date="2017-11-02T13:06:00Z"/>
        </w:trPr>
        <w:tc>
          <w:tcPr>
            <w:tcW w:w="886" w:type="pct"/>
            <w:tcPrChange w:id="432" w:author="Hsuan-Yu Lin" w:date="2017-11-02T15:56:00Z">
              <w:tcPr>
                <w:tcW w:w="671" w:type="pct"/>
              </w:tcPr>
            </w:tcPrChange>
          </w:tcPr>
          <w:p w14:paraId="69A3232B" w14:textId="77777777" w:rsidR="001A03D7" w:rsidRDefault="001A03D7" w:rsidP="00054574">
            <w:pPr>
              <w:pStyle w:val="NoSpacing"/>
              <w:jc w:val="right"/>
              <w:rPr>
                <w:ins w:id="433" w:author="Hsuan-Yu Lin" w:date="2017-11-02T13:06:00Z"/>
              </w:rPr>
            </w:pPr>
            <w:ins w:id="434" w:author="Hsuan-Yu Lin" w:date="2017-11-02T13:06:00Z">
              <w:r>
                <w:t>2</w:t>
              </w:r>
            </w:ins>
          </w:p>
        </w:tc>
        <w:tc>
          <w:tcPr>
            <w:tcW w:w="1014" w:type="pct"/>
            <w:tcPrChange w:id="435" w:author="Hsuan-Yu Lin" w:date="2017-11-02T15:56:00Z">
              <w:tcPr>
                <w:tcW w:w="1146" w:type="pct"/>
              </w:tcPr>
            </w:tcPrChange>
          </w:tcPr>
          <w:p w14:paraId="3289174B" w14:textId="2C20045D" w:rsidR="001A03D7" w:rsidRDefault="005A0940" w:rsidP="00054574">
            <w:pPr>
              <w:pStyle w:val="NoSpacing"/>
              <w:jc w:val="right"/>
              <w:rPr>
                <w:ins w:id="436" w:author="Hsuan-Yu Lin" w:date="2017-11-02T13:06:00Z"/>
              </w:rPr>
            </w:pPr>
            <w:ins w:id="437" w:author="Hsuan-Yu Lin" w:date="2017-11-02T14:09:00Z">
              <w:r>
                <w:t>1</w:t>
              </w:r>
            </w:ins>
          </w:p>
        </w:tc>
        <w:tc>
          <w:tcPr>
            <w:tcW w:w="1400" w:type="pct"/>
            <w:tcPrChange w:id="438" w:author="Hsuan-Yu Lin" w:date="2017-11-02T15:56:00Z">
              <w:tcPr>
                <w:tcW w:w="1666" w:type="pct"/>
              </w:tcPr>
            </w:tcPrChange>
          </w:tcPr>
          <w:p w14:paraId="504F5696" w14:textId="40D4FF3D" w:rsidR="001A03D7" w:rsidRDefault="005A0940" w:rsidP="00054574">
            <w:pPr>
              <w:pStyle w:val="NoSpacing"/>
              <w:jc w:val="right"/>
              <w:rPr>
                <w:ins w:id="439" w:author="Hsuan-Yu Lin" w:date="2017-11-02T13:06:00Z"/>
              </w:rPr>
            </w:pPr>
            <w:ins w:id="440" w:author="Hsuan-Yu Lin" w:date="2017-11-02T14:09:00Z">
              <w:r>
                <w:t>3</w:t>
              </w:r>
            </w:ins>
          </w:p>
        </w:tc>
        <w:tc>
          <w:tcPr>
            <w:tcW w:w="1700" w:type="pct"/>
            <w:tcPrChange w:id="441" w:author="Hsuan-Yu Lin" w:date="2017-11-02T15:56:00Z">
              <w:tcPr>
                <w:tcW w:w="1517" w:type="pct"/>
              </w:tcPr>
            </w:tcPrChange>
          </w:tcPr>
          <w:p w14:paraId="0EB99721" w14:textId="21C10B40" w:rsidR="001A03D7" w:rsidRPr="0049710E" w:rsidRDefault="005A0940" w:rsidP="00054574">
            <w:pPr>
              <w:pStyle w:val="NoSpacing"/>
              <w:jc w:val="right"/>
              <w:rPr>
                <w:ins w:id="442" w:author="Hsuan-Yu Lin" w:date="2017-11-02T13:06:00Z"/>
              </w:rPr>
            </w:pPr>
            <w:ins w:id="443" w:author="Hsuan-Yu Lin" w:date="2017-11-02T14:10:00Z">
              <w:r>
                <w:t>{1, 2 ,3, 7, 8, 9}</w:t>
              </w:r>
            </w:ins>
          </w:p>
        </w:tc>
      </w:tr>
      <w:tr w:rsidR="001A03D7" w14:paraId="5245B5B4" w14:textId="77777777" w:rsidTr="00AF1C84">
        <w:trPr>
          <w:ins w:id="444" w:author="Hsuan-Yu Lin" w:date="2017-11-02T13:06:00Z"/>
        </w:trPr>
        <w:tc>
          <w:tcPr>
            <w:tcW w:w="886" w:type="pct"/>
            <w:tcPrChange w:id="445" w:author="Hsuan-Yu Lin" w:date="2017-11-02T15:56:00Z">
              <w:tcPr>
                <w:tcW w:w="671" w:type="pct"/>
              </w:tcPr>
            </w:tcPrChange>
          </w:tcPr>
          <w:p w14:paraId="4E96AB9D" w14:textId="77777777" w:rsidR="001A03D7" w:rsidRDefault="001A03D7" w:rsidP="00054574">
            <w:pPr>
              <w:pStyle w:val="NoSpacing"/>
              <w:jc w:val="right"/>
              <w:rPr>
                <w:ins w:id="446" w:author="Hsuan-Yu Lin" w:date="2017-11-02T13:06:00Z"/>
              </w:rPr>
            </w:pPr>
            <w:ins w:id="447" w:author="Hsuan-Yu Lin" w:date="2017-11-02T13:06:00Z">
              <w:r>
                <w:t>3</w:t>
              </w:r>
            </w:ins>
          </w:p>
        </w:tc>
        <w:tc>
          <w:tcPr>
            <w:tcW w:w="1014" w:type="pct"/>
            <w:tcPrChange w:id="448" w:author="Hsuan-Yu Lin" w:date="2017-11-02T15:56:00Z">
              <w:tcPr>
                <w:tcW w:w="1146" w:type="pct"/>
              </w:tcPr>
            </w:tcPrChange>
          </w:tcPr>
          <w:p w14:paraId="05428C3E" w14:textId="0051BF3A" w:rsidR="001A03D7" w:rsidRDefault="005A0940" w:rsidP="00054574">
            <w:pPr>
              <w:pStyle w:val="NoSpacing"/>
              <w:jc w:val="right"/>
              <w:rPr>
                <w:ins w:id="449" w:author="Hsuan-Yu Lin" w:date="2017-11-02T13:06:00Z"/>
              </w:rPr>
            </w:pPr>
            <w:ins w:id="450" w:author="Hsuan-Yu Lin" w:date="2017-11-02T14:09:00Z">
              <w:r>
                <w:t>1</w:t>
              </w:r>
            </w:ins>
          </w:p>
        </w:tc>
        <w:tc>
          <w:tcPr>
            <w:tcW w:w="1400" w:type="pct"/>
            <w:tcPrChange w:id="451" w:author="Hsuan-Yu Lin" w:date="2017-11-02T15:56:00Z">
              <w:tcPr>
                <w:tcW w:w="1666" w:type="pct"/>
              </w:tcPr>
            </w:tcPrChange>
          </w:tcPr>
          <w:p w14:paraId="650ADC2C" w14:textId="0B1471F2" w:rsidR="001A03D7" w:rsidRDefault="005A0940" w:rsidP="00054574">
            <w:pPr>
              <w:pStyle w:val="NoSpacing"/>
              <w:jc w:val="right"/>
              <w:rPr>
                <w:ins w:id="452" w:author="Hsuan-Yu Lin" w:date="2017-11-02T13:06:00Z"/>
              </w:rPr>
            </w:pPr>
            <w:ins w:id="453" w:author="Hsuan-Yu Lin" w:date="2017-11-02T14:10:00Z">
              <w:r>
                <w:t>4</w:t>
              </w:r>
            </w:ins>
          </w:p>
        </w:tc>
        <w:tc>
          <w:tcPr>
            <w:tcW w:w="1700" w:type="pct"/>
            <w:tcPrChange w:id="454" w:author="Hsuan-Yu Lin" w:date="2017-11-02T15:56:00Z">
              <w:tcPr>
                <w:tcW w:w="1517" w:type="pct"/>
              </w:tcPr>
            </w:tcPrChange>
          </w:tcPr>
          <w:p w14:paraId="6CAD5FEB" w14:textId="1D6948B5" w:rsidR="001A03D7" w:rsidRPr="0049710E" w:rsidRDefault="005A0940" w:rsidP="00054574">
            <w:pPr>
              <w:pStyle w:val="NoSpacing"/>
              <w:jc w:val="right"/>
              <w:rPr>
                <w:ins w:id="455" w:author="Hsuan-Yu Lin" w:date="2017-11-02T13:06:00Z"/>
              </w:rPr>
            </w:pPr>
            <w:ins w:id="456" w:author="Hsuan-Yu Lin" w:date="2017-11-02T14:10:00Z">
              <w:r>
                <w:t>{1, 2, 3, 10, 11, 12}</w:t>
              </w:r>
            </w:ins>
          </w:p>
        </w:tc>
      </w:tr>
      <w:tr w:rsidR="001A03D7" w14:paraId="0B2534CA" w14:textId="77777777" w:rsidTr="00AF1C84">
        <w:trPr>
          <w:ins w:id="457" w:author="Hsuan-Yu Lin" w:date="2017-11-02T13:06:00Z"/>
        </w:trPr>
        <w:tc>
          <w:tcPr>
            <w:tcW w:w="886" w:type="pct"/>
            <w:tcPrChange w:id="458" w:author="Hsuan-Yu Lin" w:date="2017-11-02T15:56:00Z">
              <w:tcPr>
                <w:tcW w:w="671" w:type="pct"/>
              </w:tcPr>
            </w:tcPrChange>
          </w:tcPr>
          <w:p w14:paraId="575893A1" w14:textId="77777777" w:rsidR="001A03D7" w:rsidRDefault="001A03D7" w:rsidP="00054574">
            <w:pPr>
              <w:pStyle w:val="NoSpacing"/>
              <w:jc w:val="right"/>
              <w:rPr>
                <w:ins w:id="459" w:author="Hsuan-Yu Lin" w:date="2017-11-02T13:06:00Z"/>
              </w:rPr>
            </w:pPr>
            <w:ins w:id="460" w:author="Hsuan-Yu Lin" w:date="2017-11-02T13:06:00Z">
              <w:r>
                <w:t>4</w:t>
              </w:r>
            </w:ins>
          </w:p>
        </w:tc>
        <w:tc>
          <w:tcPr>
            <w:tcW w:w="1014" w:type="pct"/>
            <w:tcPrChange w:id="461" w:author="Hsuan-Yu Lin" w:date="2017-11-02T15:56:00Z">
              <w:tcPr>
                <w:tcW w:w="1146" w:type="pct"/>
              </w:tcPr>
            </w:tcPrChange>
          </w:tcPr>
          <w:p w14:paraId="7C246E23" w14:textId="1B21C4F7" w:rsidR="001A03D7" w:rsidRDefault="005A0940" w:rsidP="00054574">
            <w:pPr>
              <w:pStyle w:val="NoSpacing"/>
              <w:jc w:val="right"/>
              <w:rPr>
                <w:ins w:id="462" w:author="Hsuan-Yu Lin" w:date="2017-11-02T13:06:00Z"/>
              </w:rPr>
            </w:pPr>
            <w:ins w:id="463" w:author="Hsuan-Yu Lin" w:date="2017-11-02T14:09:00Z">
              <w:r>
                <w:t>2</w:t>
              </w:r>
            </w:ins>
          </w:p>
        </w:tc>
        <w:tc>
          <w:tcPr>
            <w:tcW w:w="1400" w:type="pct"/>
            <w:tcPrChange w:id="464" w:author="Hsuan-Yu Lin" w:date="2017-11-02T15:56:00Z">
              <w:tcPr>
                <w:tcW w:w="1666" w:type="pct"/>
              </w:tcPr>
            </w:tcPrChange>
          </w:tcPr>
          <w:p w14:paraId="1CA22F13" w14:textId="0A7BF10D" w:rsidR="001A03D7" w:rsidRDefault="005A0940" w:rsidP="00054574">
            <w:pPr>
              <w:pStyle w:val="NoSpacing"/>
              <w:jc w:val="right"/>
              <w:rPr>
                <w:ins w:id="465" w:author="Hsuan-Yu Lin" w:date="2017-11-02T13:06:00Z"/>
              </w:rPr>
            </w:pPr>
            <w:ins w:id="466" w:author="Hsuan-Yu Lin" w:date="2017-11-02T14:10:00Z">
              <w:r>
                <w:t>3</w:t>
              </w:r>
            </w:ins>
          </w:p>
        </w:tc>
        <w:tc>
          <w:tcPr>
            <w:tcW w:w="1700" w:type="pct"/>
            <w:tcPrChange w:id="467" w:author="Hsuan-Yu Lin" w:date="2017-11-02T15:56:00Z">
              <w:tcPr>
                <w:tcW w:w="1517" w:type="pct"/>
              </w:tcPr>
            </w:tcPrChange>
          </w:tcPr>
          <w:p w14:paraId="14F4B735" w14:textId="0544D9E1" w:rsidR="001A03D7" w:rsidRPr="0049710E" w:rsidRDefault="005A0940" w:rsidP="00054574">
            <w:pPr>
              <w:pStyle w:val="NoSpacing"/>
              <w:jc w:val="right"/>
              <w:rPr>
                <w:ins w:id="468" w:author="Hsuan-Yu Lin" w:date="2017-11-02T13:06:00Z"/>
              </w:rPr>
            </w:pPr>
            <w:ins w:id="469" w:author="Hsuan-Yu Lin" w:date="2017-11-02T14:10:00Z">
              <w:r>
                <w:t>{4, 5, 6, 7, 8, 9}</w:t>
              </w:r>
            </w:ins>
          </w:p>
        </w:tc>
      </w:tr>
      <w:tr w:rsidR="001A03D7" w14:paraId="766119D5" w14:textId="77777777" w:rsidTr="00AF1C84">
        <w:trPr>
          <w:ins w:id="470" w:author="Hsuan-Yu Lin" w:date="2017-11-02T13:06:00Z"/>
        </w:trPr>
        <w:tc>
          <w:tcPr>
            <w:tcW w:w="886" w:type="pct"/>
            <w:tcPrChange w:id="471" w:author="Hsuan-Yu Lin" w:date="2017-11-02T15:56:00Z">
              <w:tcPr>
                <w:tcW w:w="671" w:type="pct"/>
              </w:tcPr>
            </w:tcPrChange>
          </w:tcPr>
          <w:p w14:paraId="2D66D644" w14:textId="77777777" w:rsidR="001A03D7" w:rsidRDefault="001A03D7" w:rsidP="00054574">
            <w:pPr>
              <w:pStyle w:val="NoSpacing"/>
              <w:jc w:val="right"/>
              <w:rPr>
                <w:ins w:id="472" w:author="Hsuan-Yu Lin" w:date="2017-11-02T13:06:00Z"/>
              </w:rPr>
            </w:pPr>
            <w:ins w:id="473" w:author="Hsuan-Yu Lin" w:date="2017-11-02T13:06:00Z">
              <w:r>
                <w:t>5</w:t>
              </w:r>
            </w:ins>
          </w:p>
        </w:tc>
        <w:tc>
          <w:tcPr>
            <w:tcW w:w="1014" w:type="pct"/>
            <w:tcPrChange w:id="474" w:author="Hsuan-Yu Lin" w:date="2017-11-02T15:56:00Z">
              <w:tcPr>
                <w:tcW w:w="1146" w:type="pct"/>
              </w:tcPr>
            </w:tcPrChange>
          </w:tcPr>
          <w:p w14:paraId="5D36C0F9" w14:textId="4319FAE2" w:rsidR="001A03D7" w:rsidRDefault="005A0940" w:rsidP="00054574">
            <w:pPr>
              <w:pStyle w:val="NoSpacing"/>
              <w:jc w:val="right"/>
              <w:rPr>
                <w:ins w:id="475" w:author="Hsuan-Yu Lin" w:date="2017-11-02T13:06:00Z"/>
              </w:rPr>
            </w:pPr>
            <w:ins w:id="476" w:author="Hsuan-Yu Lin" w:date="2017-11-02T14:09:00Z">
              <w:r>
                <w:t>2</w:t>
              </w:r>
            </w:ins>
          </w:p>
        </w:tc>
        <w:tc>
          <w:tcPr>
            <w:tcW w:w="1400" w:type="pct"/>
            <w:tcPrChange w:id="477" w:author="Hsuan-Yu Lin" w:date="2017-11-02T15:56:00Z">
              <w:tcPr>
                <w:tcW w:w="1666" w:type="pct"/>
              </w:tcPr>
            </w:tcPrChange>
          </w:tcPr>
          <w:p w14:paraId="1895FB3C" w14:textId="3F66BBE6" w:rsidR="001A03D7" w:rsidRDefault="005A0940" w:rsidP="00054574">
            <w:pPr>
              <w:pStyle w:val="NoSpacing"/>
              <w:jc w:val="right"/>
              <w:rPr>
                <w:ins w:id="478" w:author="Hsuan-Yu Lin" w:date="2017-11-02T13:06:00Z"/>
              </w:rPr>
            </w:pPr>
            <w:ins w:id="479" w:author="Hsuan-Yu Lin" w:date="2017-11-02T14:10:00Z">
              <w:r>
                <w:t>4</w:t>
              </w:r>
            </w:ins>
          </w:p>
        </w:tc>
        <w:tc>
          <w:tcPr>
            <w:tcW w:w="1700" w:type="pct"/>
            <w:tcPrChange w:id="480" w:author="Hsuan-Yu Lin" w:date="2017-11-02T15:56:00Z">
              <w:tcPr>
                <w:tcW w:w="1517" w:type="pct"/>
              </w:tcPr>
            </w:tcPrChange>
          </w:tcPr>
          <w:p w14:paraId="4CD3DA0E" w14:textId="7356D88C" w:rsidR="001A03D7" w:rsidRPr="0049710E" w:rsidRDefault="005A0940" w:rsidP="00054574">
            <w:pPr>
              <w:pStyle w:val="NoSpacing"/>
              <w:jc w:val="right"/>
              <w:rPr>
                <w:ins w:id="481" w:author="Hsuan-Yu Lin" w:date="2017-11-02T13:06:00Z"/>
              </w:rPr>
            </w:pPr>
            <w:ins w:id="482" w:author="Hsuan-Yu Lin" w:date="2017-11-02T14:10:00Z">
              <w:r>
                <w:t>{4, 5, 6, 10, 11, 12}</w:t>
              </w:r>
            </w:ins>
          </w:p>
        </w:tc>
      </w:tr>
      <w:tr w:rsidR="001A03D7" w14:paraId="3DFEE269" w14:textId="77777777" w:rsidTr="00AF1C84">
        <w:trPr>
          <w:ins w:id="483" w:author="Hsuan-Yu Lin" w:date="2017-11-02T13:06:00Z"/>
        </w:trPr>
        <w:tc>
          <w:tcPr>
            <w:tcW w:w="886" w:type="pct"/>
            <w:tcPrChange w:id="484" w:author="Hsuan-Yu Lin" w:date="2017-11-02T15:56:00Z">
              <w:tcPr>
                <w:tcW w:w="671" w:type="pct"/>
              </w:tcPr>
            </w:tcPrChange>
          </w:tcPr>
          <w:p w14:paraId="0628FCEA" w14:textId="77777777" w:rsidR="001A03D7" w:rsidRDefault="001A03D7" w:rsidP="00054574">
            <w:pPr>
              <w:pStyle w:val="NoSpacing"/>
              <w:jc w:val="right"/>
              <w:rPr>
                <w:ins w:id="485" w:author="Hsuan-Yu Lin" w:date="2017-11-02T13:06:00Z"/>
              </w:rPr>
            </w:pPr>
            <w:ins w:id="486" w:author="Hsuan-Yu Lin" w:date="2017-11-02T13:06:00Z">
              <w:r>
                <w:t>6</w:t>
              </w:r>
            </w:ins>
          </w:p>
        </w:tc>
        <w:tc>
          <w:tcPr>
            <w:tcW w:w="1014" w:type="pct"/>
            <w:tcPrChange w:id="487" w:author="Hsuan-Yu Lin" w:date="2017-11-02T15:56:00Z">
              <w:tcPr>
                <w:tcW w:w="1146" w:type="pct"/>
              </w:tcPr>
            </w:tcPrChange>
          </w:tcPr>
          <w:p w14:paraId="6D7B4C49" w14:textId="23F1B42B" w:rsidR="001A03D7" w:rsidRDefault="005A0940" w:rsidP="00054574">
            <w:pPr>
              <w:pStyle w:val="NoSpacing"/>
              <w:jc w:val="right"/>
              <w:rPr>
                <w:ins w:id="488" w:author="Hsuan-Yu Lin" w:date="2017-11-02T13:06:00Z"/>
              </w:rPr>
            </w:pPr>
            <w:ins w:id="489" w:author="Hsuan-Yu Lin" w:date="2017-11-02T14:09:00Z">
              <w:r>
                <w:t>3</w:t>
              </w:r>
            </w:ins>
          </w:p>
        </w:tc>
        <w:tc>
          <w:tcPr>
            <w:tcW w:w="1400" w:type="pct"/>
            <w:tcPrChange w:id="490" w:author="Hsuan-Yu Lin" w:date="2017-11-02T15:56:00Z">
              <w:tcPr>
                <w:tcW w:w="1666" w:type="pct"/>
              </w:tcPr>
            </w:tcPrChange>
          </w:tcPr>
          <w:p w14:paraId="2E2A7DF6" w14:textId="7BA03E40" w:rsidR="001A03D7" w:rsidRDefault="005A0940" w:rsidP="00054574">
            <w:pPr>
              <w:pStyle w:val="NoSpacing"/>
              <w:jc w:val="right"/>
              <w:rPr>
                <w:ins w:id="491" w:author="Hsuan-Yu Lin" w:date="2017-11-02T13:06:00Z"/>
              </w:rPr>
            </w:pPr>
            <w:ins w:id="492" w:author="Hsuan-Yu Lin" w:date="2017-11-02T14:10:00Z">
              <w:r>
                <w:t>4</w:t>
              </w:r>
            </w:ins>
          </w:p>
        </w:tc>
        <w:tc>
          <w:tcPr>
            <w:tcW w:w="1700" w:type="pct"/>
            <w:tcPrChange w:id="493" w:author="Hsuan-Yu Lin" w:date="2017-11-02T15:56:00Z">
              <w:tcPr>
                <w:tcW w:w="1517" w:type="pct"/>
              </w:tcPr>
            </w:tcPrChange>
          </w:tcPr>
          <w:p w14:paraId="2F2F2082" w14:textId="4C615304" w:rsidR="001A03D7" w:rsidRPr="0049710E" w:rsidRDefault="005A0940" w:rsidP="00054574">
            <w:pPr>
              <w:pStyle w:val="NoSpacing"/>
              <w:jc w:val="right"/>
              <w:rPr>
                <w:ins w:id="494" w:author="Hsuan-Yu Lin" w:date="2017-11-02T13:06:00Z"/>
              </w:rPr>
            </w:pPr>
            <w:ins w:id="495" w:author="Hsuan-Yu Lin" w:date="2017-11-02T14:10:00Z">
              <w:r>
                <w:t>{7, 8, 9, 10, 11, 12}</w:t>
              </w:r>
            </w:ins>
          </w:p>
        </w:tc>
      </w:tr>
    </w:tbl>
    <w:p w14:paraId="6ABF4F3B" w14:textId="2B7F03E2" w:rsidR="001A03D7" w:rsidRDefault="001A03D7">
      <w:pPr>
        <w:jc w:val="left"/>
        <w:rPr>
          <w:ins w:id="496" w:author="Hsuan-Yu Lin" w:date="2017-11-02T13:06:00Z"/>
        </w:rPr>
      </w:pPr>
      <w:ins w:id="497" w:author="Hsuan-Yu Lin" w:date="2017-11-02T13:06:00Z">
        <w:r>
          <w:br w:type="page"/>
        </w:r>
      </w:ins>
    </w:p>
    <w:p w14:paraId="137C7DBD" w14:textId="37A7B06C" w:rsidR="0031081F" w:rsidRDefault="00D74F71">
      <w:pPr>
        <w:pStyle w:val="NoSpacing"/>
      </w:pPr>
      <w:r>
        <w:lastRenderedPageBreak/>
        <w:t xml:space="preserve">Table </w:t>
      </w:r>
      <w:bookmarkStart w:id="498" w:name="t_exp1_reliability_validity"/>
      <w:r w:rsidR="007566D5">
        <w:fldChar w:fldCharType="begin"/>
      </w:r>
      <w:r w:rsidR="007566D5">
        <w:instrText xml:space="preserve"> SEQ _Table </w:instrText>
      </w:r>
      <w:r w:rsidR="007566D5">
        <w:fldChar w:fldCharType="separate"/>
      </w:r>
      <w:ins w:id="499" w:author="Hsuan-Yu Lin" w:date="2017-11-02T15:42:00Z">
        <w:r w:rsidR="008A786D">
          <w:rPr>
            <w:noProof/>
          </w:rPr>
          <w:t>3</w:t>
        </w:r>
      </w:ins>
      <w:del w:id="500" w:author="Hsuan-Yu Lin" w:date="2017-11-02T15:42:00Z">
        <w:r w:rsidR="00C00C73" w:rsidDel="008A786D">
          <w:rPr>
            <w:noProof/>
          </w:rPr>
          <w:delText>1</w:delText>
        </w:r>
      </w:del>
      <w:r w:rsidR="007566D5">
        <w:fldChar w:fldCharType="end"/>
      </w:r>
      <w:bookmarkEnd w:id="498"/>
    </w:p>
    <w:p w14:paraId="29F071FC" w14:textId="77777777"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r w:rsidR="003E7DBA">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7D0C11" w14:paraId="6E887AD9" w14:textId="77777777" w:rsidTr="00B825A4">
        <w:trPr>
          <w:cnfStyle w:val="100000000000" w:firstRow="1" w:lastRow="0" w:firstColumn="0" w:lastColumn="0" w:oddVBand="0" w:evenVBand="0" w:oddHBand="0" w:evenHBand="0" w:firstRowFirstColumn="0" w:firstRowLastColumn="0" w:lastRowFirstColumn="0" w:lastRowLastColumn="0"/>
        </w:trPr>
        <w:tc>
          <w:tcPr>
            <w:tcW w:w="671" w:type="pct"/>
          </w:tcPr>
          <w:p w14:paraId="08519E7A" w14:textId="77777777" w:rsidR="007D0C11" w:rsidRDefault="007D0C11" w:rsidP="008A66C1">
            <w:pPr>
              <w:pStyle w:val="NoSpacing"/>
              <w:jc w:val="center"/>
            </w:pPr>
            <w:r>
              <w:t>Participant</w:t>
            </w:r>
          </w:p>
        </w:tc>
        <w:tc>
          <w:tcPr>
            <w:tcW w:w="1146" w:type="pct"/>
          </w:tcPr>
          <w:p w14:paraId="3E395E33" w14:textId="77777777" w:rsidR="007D0C11" w:rsidRDefault="007D0C11" w:rsidP="007D0C11">
            <w:pPr>
              <w:pStyle w:val="NoSpacing"/>
              <w:jc w:val="center"/>
            </w:pPr>
            <w:r>
              <w:t>Paired-Comparison</w:t>
            </w:r>
          </w:p>
        </w:tc>
        <w:tc>
          <w:tcPr>
            <w:tcW w:w="1666" w:type="pct"/>
          </w:tcPr>
          <w:p w14:paraId="39DFA6FD" w14:textId="77777777" w:rsidR="007D0C11" w:rsidRDefault="001049B3" w:rsidP="001049B3">
            <w:pPr>
              <w:pStyle w:val="NoSpacing"/>
              <w:jc w:val="center"/>
            </w:pPr>
            <w:r>
              <w:t>Multi-Items Rearrangement</w:t>
            </w:r>
          </w:p>
        </w:tc>
        <w:tc>
          <w:tcPr>
            <w:tcW w:w="1517" w:type="pct"/>
          </w:tcPr>
          <w:p w14:paraId="5416174B" w14:textId="77777777" w:rsidR="007D0C11" w:rsidRDefault="00E31ABE" w:rsidP="00982576">
            <w:pPr>
              <w:pStyle w:val="NoSpacing"/>
              <w:jc w:val="center"/>
            </w:pPr>
            <w:r>
              <w:t>Validity</w:t>
            </w:r>
          </w:p>
        </w:tc>
      </w:tr>
      <w:tr w:rsidR="007D0C11" w14:paraId="20729FA1" w14:textId="77777777" w:rsidTr="00B825A4">
        <w:tc>
          <w:tcPr>
            <w:tcW w:w="671" w:type="pct"/>
          </w:tcPr>
          <w:p w14:paraId="04DDD889" w14:textId="77777777" w:rsidR="007D0C11" w:rsidRDefault="007D0C11" w:rsidP="008A66C1">
            <w:pPr>
              <w:pStyle w:val="NoSpacing"/>
              <w:jc w:val="right"/>
            </w:pPr>
            <w:r>
              <w:t>1</w:t>
            </w:r>
          </w:p>
        </w:tc>
        <w:tc>
          <w:tcPr>
            <w:tcW w:w="1146" w:type="pct"/>
          </w:tcPr>
          <w:p w14:paraId="4DC8C36E" w14:textId="77777777" w:rsidR="007D0C11" w:rsidRDefault="007D0C11" w:rsidP="00B825A4">
            <w:pPr>
              <w:pStyle w:val="NoSpacing"/>
              <w:jc w:val="right"/>
            </w:pPr>
            <w:r w:rsidRPr="0049710E">
              <w:t>0.9</w:t>
            </w:r>
            <w:r w:rsidR="00B825A4">
              <w:t>8</w:t>
            </w:r>
          </w:p>
        </w:tc>
        <w:tc>
          <w:tcPr>
            <w:tcW w:w="1666" w:type="pct"/>
          </w:tcPr>
          <w:p w14:paraId="29FE2DA0" w14:textId="77777777" w:rsidR="007D0C11" w:rsidRDefault="007D0C11" w:rsidP="00A42FD0">
            <w:pPr>
              <w:pStyle w:val="NoSpacing"/>
              <w:jc w:val="right"/>
            </w:pPr>
            <w:r w:rsidRPr="0049710E">
              <w:t>0.9</w:t>
            </w:r>
            <w:r w:rsidR="00A42FD0">
              <w:t>1</w:t>
            </w:r>
          </w:p>
        </w:tc>
        <w:tc>
          <w:tcPr>
            <w:tcW w:w="1517" w:type="pct"/>
          </w:tcPr>
          <w:p w14:paraId="172924BA" w14:textId="77777777" w:rsidR="007D0C11" w:rsidRPr="0049710E" w:rsidRDefault="00B27DC6" w:rsidP="00982576">
            <w:pPr>
              <w:pStyle w:val="NoSpacing"/>
              <w:jc w:val="right"/>
            </w:pPr>
            <w:r>
              <w:t>0.95</w:t>
            </w:r>
          </w:p>
        </w:tc>
      </w:tr>
      <w:tr w:rsidR="007D0C11" w14:paraId="30C98B61" w14:textId="77777777" w:rsidTr="00B825A4">
        <w:tc>
          <w:tcPr>
            <w:tcW w:w="671" w:type="pct"/>
          </w:tcPr>
          <w:p w14:paraId="6862B5D5" w14:textId="77777777" w:rsidR="007D0C11" w:rsidRDefault="007D0C11" w:rsidP="008A66C1">
            <w:pPr>
              <w:pStyle w:val="NoSpacing"/>
              <w:jc w:val="right"/>
            </w:pPr>
            <w:r>
              <w:t>2</w:t>
            </w:r>
          </w:p>
        </w:tc>
        <w:tc>
          <w:tcPr>
            <w:tcW w:w="1146" w:type="pct"/>
          </w:tcPr>
          <w:p w14:paraId="2DE69E1F" w14:textId="77777777" w:rsidR="007D0C11" w:rsidRDefault="007D0C11" w:rsidP="00B825A4">
            <w:pPr>
              <w:pStyle w:val="NoSpacing"/>
              <w:jc w:val="right"/>
            </w:pPr>
            <w:r w:rsidRPr="0049710E">
              <w:t>0.8</w:t>
            </w:r>
            <w:r w:rsidR="00B825A4">
              <w:t>7</w:t>
            </w:r>
          </w:p>
        </w:tc>
        <w:tc>
          <w:tcPr>
            <w:tcW w:w="1666" w:type="pct"/>
          </w:tcPr>
          <w:p w14:paraId="034CDAC4" w14:textId="77777777" w:rsidR="007D0C11" w:rsidRDefault="007D0C11" w:rsidP="00A42FD0">
            <w:pPr>
              <w:pStyle w:val="NoSpacing"/>
              <w:jc w:val="right"/>
            </w:pPr>
            <w:r w:rsidRPr="0049710E">
              <w:t>0.84</w:t>
            </w:r>
          </w:p>
        </w:tc>
        <w:tc>
          <w:tcPr>
            <w:tcW w:w="1517" w:type="pct"/>
          </w:tcPr>
          <w:p w14:paraId="367139F7" w14:textId="77777777" w:rsidR="007D0C11" w:rsidRPr="0049710E" w:rsidRDefault="00B27DC6" w:rsidP="00982576">
            <w:pPr>
              <w:pStyle w:val="NoSpacing"/>
              <w:jc w:val="right"/>
            </w:pPr>
            <w:r>
              <w:t>0.91</w:t>
            </w:r>
          </w:p>
        </w:tc>
      </w:tr>
      <w:tr w:rsidR="007D0C11" w14:paraId="0D610D96" w14:textId="77777777" w:rsidTr="00B825A4">
        <w:tc>
          <w:tcPr>
            <w:tcW w:w="671" w:type="pct"/>
          </w:tcPr>
          <w:p w14:paraId="3EF4E021" w14:textId="77777777" w:rsidR="007D0C11" w:rsidRDefault="007D0C11" w:rsidP="008A66C1">
            <w:pPr>
              <w:pStyle w:val="NoSpacing"/>
              <w:jc w:val="right"/>
            </w:pPr>
            <w:r>
              <w:t>3</w:t>
            </w:r>
          </w:p>
        </w:tc>
        <w:tc>
          <w:tcPr>
            <w:tcW w:w="1146" w:type="pct"/>
          </w:tcPr>
          <w:p w14:paraId="53472E4D" w14:textId="77777777" w:rsidR="007D0C11" w:rsidRDefault="007D0C11" w:rsidP="00B825A4">
            <w:pPr>
              <w:pStyle w:val="NoSpacing"/>
              <w:jc w:val="right"/>
            </w:pPr>
            <w:r w:rsidRPr="0049710E">
              <w:t>0.7</w:t>
            </w:r>
            <w:r w:rsidR="00B825A4">
              <w:t>8</w:t>
            </w:r>
          </w:p>
        </w:tc>
        <w:tc>
          <w:tcPr>
            <w:tcW w:w="1666" w:type="pct"/>
          </w:tcPr>
          <w:p w14:paraId="6CC8116B" w14:textId="77777777" w:rsidR="007D0C11" w:rsidRDefault="007D0C11" w:rsidP="00A42FD0">
            <w:pPr>
              <w:pStyle w:val="NoSpacing"/>
              <w:jc w:val="right"/>
            </w:pPr>
            <w:r w:rsidRPr="0049710E">
              <w:t>0.</w:t>
            </w:r>
            <w:r w:rsidR="00A42FD0">
              <w:t>80</w:t>
            </w:r>
          </w:p>
        </w:tc>
        <w:tc>
          <w:tcPr>
            <w:tcW w:w="1517" w:type="pct"/>
          </w:tcPr>
          <w:p w14:paraId="525120B8" w14:textId="77777777" w:rsidR="007D0C11" w:rsidRPr="0049710E" w:rsidRDefault="00B27DC6" w:rsidP="00982576">
            <w:pPr>
              <w:pStyle w:val="NoSpacing"/>
              <w:jc w:val="right"/>
            </w:pPr>
            <w:r>
              <w:t>0.91</w:t>
            </w:r>
          </w:p>
        </w:tc>
      </w:tr>
      <w:tr w:rsidR="007D0C11" w14:paraId="784259E4" w14:textId="77777777" w:rsidTr="00B825A4">
        <w:tc>
          <w:tcPr>
            <w:tcW w:w="671" w:type="pct"/>
          </w:tcPr>
          <w:p w14:paraId="5F52E5B1" w14:textId="77777777" w:rsidR="007D0C11" w:rsidRDefault="007D0C11" w:rsidP="008A66C1">
            <w:pPr>
              <w:pStyle w:val="NoSpacing"/>
              <w:jc w:val="right"/>
            </w:pPr>
            <w:r>
              <w:t>4</w:t>
            </w:r>
          </w:p>
        </w:tc>
        <w:tc>
          <w:tcPr>
            <w:tcW w:w="1146" w:type="pct"/>
          </w:tcPr>
          <w:p w14:paraId="0A42ABF8" w14:textId="77777777" w:rsidR="007D0C11" w:rsidRDefault="007D0C11" w:rsidP="00B825A4">
            <w:pPr>
              <w:pStyle w:val="NoSpacing"/>
              <w:jc w:val="right"/>
            </w:pPr>
            <w:r w:rsidRPr="0049710E">
              <w:t>0.79</w:t>
            </w:r>
          </w:p>
        </w:tc>
        <w:tc>
          <w:tcPr>
            <w:tcW w:w="1666" w:type="pct"/>
          </w:tcPr>
          <w:p w14:paraId="3ACBF574" w14:textId="77777777" w:rsidR="007D0C11" w:rsidRDefault="007D0C11" w:rsidP="00A42FD0">
            <w:pPr>
              <w:pStyle w:val="NoSpacing"/>
              <w:jc w:val="right"/>
            </w:pPr>
            <w:r w:rsidRPr="0049710E">
              <w:t>0.8</w:t>
            </w:r>
            <w:r w:rsidR="00A42FD0">
              <w:t>1</w:t>
            </w:r>
          </w:p>
        </w:tc>
        <w:tc>
          <w:tcPr>
            <w:tcW w:w="1517" w:type="pct"/>
          </w:tcPr>
          <w:p w14:paraId="3D942AFF" w14:textId="77777777" w:rsidR="007D0C11" w:rsidRPr="0049710E" w:rsidRDefault="00B27DC6" w:rsidP="00982576">
            <w:pPr>
              <w:pStyle w:val="NoSpacing"/>
              <w:jc w:val="right"/>
            </w:pPr>
            <w:r>
              <w:t>0.85</w:t>
            </w:r>
          </w:p>
        </w:tc>
      </w:tr>
      <w:tr w:rsidR="007D0C11" w14:paraId="731817F6" w14:textId="77777777" w:rsidTr="00B825A4">
        <w:tc>
          <w:tcPr>
            <w:tcW w:w="671" w:type="pct"/>
          </w:tcPr>
          <w:p w14:paraId="247F7731" w14:textId="77777777" w:rsidR="007D0C11" w:rsidRDefault="007D0C11" w:rsidP="008A66C1">
            <w:pPr>
              <w:pStyle w:val="NoSpacing"/>
              <w:jc w:val="right"/>
            </w:pPr>
            <w:r>
              <w:t>5</w:t>
            </w:r>
          </w:p>
        </w:tc>
        <w:tc>
          <w:tcPr>
            <w:tcW w:w="1146" w:type="pct"/>
          </w:tcPr>
          <w:p w14:paraId="490C53EA" w14:textId="77777777" w:rsidR="007D0C11" w:rsidRDefault="007D0C11" w:rsidP="00B825A4">
            <w:pPr>
              <w:pStyle w:val="NoSpacing"/>
              <w:jc w:val="right"/>
            </w:pPr>
            <w:r w:rsidRPr="0049710E">
              <w:t>0.87</w:t>
            </w:r>
          </w:p>
        </w:tc>
        <w:tc>
          <w:tcPr>
            <w:tcW w:w="1666" w:type="pct"/>
          </w:tcPr>
          <w:p w14:paraId="78FC0BED" w14:textId="77777777" w:rsidR="007D0C11" w:rsidRDefault="007D0C11" w:rsidP="00A42FD0">
            <w:pPr>
              <w:pStyle w:val="NoSpacing"/>
              <w:jc w:val="right"/>
            </w:pPr>
            <w:r w:rsidRPr="0049710E">
              <w:t>0.9</w:t>
            </w:r>
            <w:r w:rsidR="00A42FD0">
              <w:t>6</w:t>
            </w:r>
          </w:p>
        </w:tc>
        <w:tc>
          <w:tcPr>
            <w:tcW w:w="1517" w:type="pct"/>
          </w:tcPr>
          <w:p w14:paraId="78626DB8" w14:textId="77777777" w:rsidR="007D0C11" w:rsidRPr="0049710E" w:rsidRDefault="00B27DC6" w:rsidP="00982576">
            <w:pPr>
              <w:pStyle w:val="NoSpacing"/>
              <w:jc w:val="right"/>
            </w:pPr>
            <w:r>
              <w:t>0.87</w:t>
            </w:r>
          </w:p>
        </w:tc>
      </w:tr>
      <w:tr w:rsidR="007D0C11" w14:paraId="546312A6" w14:textId="77777777" w:rsidTr="00B825A4">
        <w:tc>
          <w:tcPr>
            <w:tcW w:w="671" w:type="pct"/>
          </w:tcPr>
          <w:p w14:paraId="7E5C3CC3" w14:textId="77777777" w:rsidR="007D0C11" w:rsidRDefault="007D0C11" w:rsidP="008A66C1">
            <w:pPr>
              <w:pStyle w:val="NoSpacing"/>
              <w:jc w:val="right"/>
            </w:pPr>
            <w:r>
              <w:t>6</w:t>
            </w:r>
          </w:p>
        </w:tc>
        <w:tc>
          <w:tcPr>
            <w:tcW w:w="1146" w:type="pct"/>
          </w:tcPr>
          <w:p w14:paraId="3394038B" w14:textId="77777777" w:rsidR="007D0C11" w:rsidRDefault="007D0C11" w:rsidP="00B825A4">
            <w:pPr>
              <w:pStyle w:val="NoSpacing"/>
              <w:jc w:val="right"/>
            </w:pPr>
            <w:r w:rsidRPr="0049710E">
              <w:t>0.81</w:t>
            </w:r>
          </w:p>
        </w:tc>
        <w:tc>
          <w:tcPr>
            <w:tcW w:w="1666" w:type="pct"/>
          </w:tcPr>
          <w:p w14:paraId="5058CB54" w14:textId="77777777" w:rsidR="007D0C11" w:rsidRDefault="007D0C11" w:rsidP="00A42FD0">
            <w:pPr>
              <w:pStyle w:val="NoSpacing"/>
              <w:jc w:val="right"/>
            </w:pPr>
            <w:r w:rsidRPr="0049710E">
              <w:t>0.74</w:t>
            </w:r>
          </w:p>
        </w:tc>
        <w:tc>
          <w:tcPr>
            <w:tcW w:w="1517" w:type="pct"/>
          </w:tcPr>
          <w:p w14:paraId="797D3B91" w14:textId="77777777" w:rsidR="007D0C11" w:rsidRPr="0049710E" w:rsidRDefault="00B27DC6" w:rsidP="00982576">
            <w:pPr>
              <w:pStyle w:val="NoSpacing"/>
              <w:jc w:val="right"/>
            </w:pPr>
            <w:r>
              <w:t>0.91</w:t>
            </w:r>
          </w:p>
        </w:tc>
      </w:tr>
      <w:tr w:rsidR="007D0C11" w14:paraId="42A4C8D4" w14:textId="77777777" w:rsidTr="00B825A4">
        <w:tc>
          <w:tcPr>
            <w:tcW w:w="671" w:type="pct"/>
          </w:tcPr>
          <w:p w14:paraId="77CF5693" w14:textId="77777777" w:rsidR="007D0C11" w:rsidRPr="00C530F8" w:rsidRDefault="007D0C11" w:rsidP="008A66C1">
            <w:pPr>
              <w:pStyle w:val="NoSpacing"/>
              <w:jc w:val="right"/>
              <w:rPr>
                <w:rFonts w:eastAsia="MS Gothic"/>
              </w:rPr>
            </w:pPr>
            <w:r>
              <w:rPr>
                <w:rFonts w:eastAsia="MS Gothic" w:hint="eastAsia"/>
              </w:rPr>
              <w:t>7</w:t>
            </w:r>
          </w:p>
        </w:tc>
        <w:tc>
          <w:tcPr>
            <w:tcW w:w="1146" w:type="pct"/>
          </w:tcPr>
          <w:p w14:paraId="6839314C" w14:textId="77777777" w:rsidR="007D0C11" w:rsidRPr="0049710E" w:rsidRDefault="007D0C11" w:rsidP="00B825A4">
            <w:pPr>
              <w:pStyle w:val="NoSpacing"/>
              <w:jc w:val="right"/>
            </w:pPr>
            <w:r w:rsidRPr="0049710E">
              <w:t>0.94</w:t>
            </w:r>
          </w:p>
        </w:tc>
        <w:tc>
          <w:tcPr>
            <w:tcW w:w="1666" w:type="pct"/>
          </w:tcPr>
          <w:p w14:paraId="75252006" w14:textId="77777777" w:rsidR="007D0C11" w:rsidRPr="0049710E" w:rsidRDefault="007D0C11" w:rsidP="00A42FD0">
            <w:pPr>
              <w:pStyle w:val="NoSpacing"/>
              <w:jc w:val="right"/>
            </w:pPr>
            <w:r w:rsidRPr="0049710E">
              <w:t>0.8</w:t>
            </w:r>
            <w:r w:rsidR="00A42FD0">
              <w:t>3</w:t>
            </w:r>
          </w:p>
        </w:tc>
        <w:tc>
          <w:tcPr>
            <w:tcW w:w="1517" w:type="pct"/>
          </w:tcPr>
          <w:p w14:paraId="2C4A8A34" w14:textId="77777777" w:rsidR="007D0C11" w:rsidRPr="0049710E" w:rsidRDefault="00B27DC6" w:rsidP="00982576">
            <w:pPr>
              <w:pStyle w:val="NoSpacing"/>
              <w:jc w:val="right"/>
            </w:pPr>
            <w:r>
              <w:t>0.87</w:t>
            </w:r>
          </w:p>
        </w:tc>
      </w:tr>
      <w:tr w:rsidR="007D0C11" w14:paraId="0B229582" w14:textId="77777777" w:rsidTr="00B825A4">
        <w:tc>
          <w:tcPr>
            <w:tcW w:w="671" w:type="pct"/>
          </w:tcPr>
          <w:p w14:paraId="46B941FC" w14:textId="77777777" w:rsidR="007D0C11" w:rsidRPr="00C530F8" w:rsidRDefault="007D0C11" w:rsidP="008A66C1">
            <w:pPr>
              <w:pStyle w:val="NoSpacing"/>
              <w:jc w:val="right"/>
              <w:rPr>
                <w:rFonts w:eastAsia="MS Gothic"/>
              </w:rPr>
            </w:pPr>
            <w:r>
              <w:rPr>
                <w:rFonts w:eastAsia="MS Gothic" w:hint="eastAsia"/>
              </w:rPr>
              <w:t>8</w:t>
            </w:r>
          </w:p>
        </w:tc>
        <w:tc>
          <w:tcPr>
            <w:tcW w:w="1146" w:type="pct"/>
          </w:tcPr>
          <w:p w14:paraId="4C2539A3" w14:textId="77777777" w:rsidR="007D0C11" w:rsidRPr="0049710E" w:rsidRDefault="007D0C11" w:rsidP="00B825A4">
            <w:pPr>
              <w:pStyle w:val="NoSpacing"/>
              <w:jc w:val="right"/>
            </w:pPr>
            <w:r w:rsidRPr="0049710E">
              <w:t>0.95</w:t>
            </w:r>
          </w:p>
        </w:tc>
        <w:tc>
          <w:tcPr>
            <w:tcW w:w="1666" w:type="pct"/>
          </w:tcPr>
          <w:p w14:paraId="4B20FAEE" w14:textId="77777777" w:rsidR="007D0C11" w:rsidRPr="0049710E" w:rsidRDefault="007D0C11" w:rsidP="00A42FD0">
            <w:pPr>
              <w:pStyle w:val="NoSpacing"/>
              <w:jc w:val="right"/>
            </w:pPr>
            <w:r w:rsidRPr="0049710E">
              <w:t>0.86</w:t>
            </w:r>
          </w:p>
        </w:tc>
        <w:tc>
          <w:tcPr>
            <w:tcW w:w="1517" w:type="pct"/>
          </w:tcPr>
          <w:p w14:paraId="4B4758B3" w14:textId="77777777" w:rsidR="007D0C11" w:rsidRPr="0049710E" w:rsidRDefault="00B27DC6" w:rsidP="00982576">
            <w:pPr>
              <w:pStyle w:val="NoSpacing"/>
              <w:jc w:val="right"/>
            </w:pPr>
            <w:r>
              <w:t>0.86</w:t>
            </w:r>
          </w:p>
        </w:tc>
      </w:tr>
      <w:tr w:rsidR="007D0C11" w14:paraId="10820AB6" w14:textId="77777777" w:rsidTr="00B825A4">
        <w:tc>
          <w:tcPr>
            <w:tcW w:w="671" w:type="pct"/>
          </w:tcPr>
          <w:p w14:paraId="48CE64D5" w14:textId="77777777" w:rsidR="007D0C11" w:rsidRPr="00C530F8" w:rsidRDefault="007D0C11" w:rsidP="008A66C1">
            <w:pPr>
              <w:pStyle w:val="NoSpacing"/>
              <w:jc w:val="right"/>
              <w:rPr>
                <w:rFonts w:eastAsia="MS Gothic"/>
              </w:rPr>
            </w:pPr>
            <w:r>
              <w:rPr>
                <w:rFonts w:eastAsia="MS Gothic" w:hint="eastAsia"/>
              </w:rPr>
              <w:t>9</w:t>
            </w:r>
          </w:p>
        </w:tc>
        <w:tc>
          <w:tcPr>
            <w:tcW w:w="1146" w:type="pct"/>
          </w:tcPr>
          <w:p w14:paraId="30FF1998" w14:textId="77777777" w:rsidR="007D0C11" w:rsidRPr="0049710E" w:rsidRDefault="007D0C11" w:rsidP="00B825A4">
            <w:pPr>
              <w:pStyle w:val="NoSpacing"/>
              <w:jc w:val="right"/>
            </w:pPr>
            <w:r w:rsidRPr="0049710E">
              <w:t>0.9</w:t>
            </w:r>
            <w:r w:rsidR="00B825A4">
              <w:t>1</w:t>
            </w:r>
          </w:p>
        </w:tc>
        <w:tc>
          <w:tcPr>
            <w:tcW w:w="1666" w:type="pct"/>
          </w:tcPr>
          <w:p w14:paraId="4585AA5E" w14:textId="77777777" w:rsidR="007D0C11" w:rsidRPr="0049710E" w:rsidRDefault="007D0C11" w:rsidP="00A42FD0">
            <w:pPr>
              <w:pStyle w:val="NoSpacing"/>
              <w:jc w:val="right"/>
            </w:pPr>
            <w:r w:rsidRPr="0049710E">
              <w:t>0.95</w:t>
            </w:r>
          </w:p>
        </w:tc>
        <w:tc>
          <w:tcPr>
            <w:tcW w:w="1517" w:type="pct"/>
          </w:tcPr>
          <w:p w14:paraId="33E5C34C" w14:textId="77777777" w:rsidR="007D0C11" w:rsidRPr="0049710E" w:rsidRDefault="00B27DC6" w:rsidP="00982576">
            <w:pPr>
              <w:pStyle w:val="NoSpacing"/>
              <w:jc w:val="right"/>
            </w:pPr>
            <w:r>
              <w:t>0.91</w:t>
            </w:r>
          </w:p>
        </w:tc>
      </w:tr>
      <w:tr w:rsidR="007D0C11" w14:paraId="02095DA3" w14:textId="77777777" w:rsidTr="00B825A4">
        <w:tc>
          <w:tcPr>
            <w:tcW w:w="671" w:type="pct"/>
          </w:tcPr>
          <w:p w14:paraId="67E1A242" w14:textId="77777777" w:rsidR="007D0C11" w:rsidRPr="00C530F8" w:rsidRDefault="007D0C11" w:rsidP="008A66C1">
            <w:pPr>
              <w:pStyle w:val="NoSpacing"/>
              <w:jc w:val="right"/>
              <w:rPr>
                <w:rFonts w:eastAsia="MS Gothic"/>
              </w:rPr>
            </w:pPr>
            <w:r>
              <w:rPr>
                <w:rFonts w:eastAsia="MS Gothic" w:hint="eastAsia"/>
              </w:rPr>
              <w:t>10</w:t>
            </w:r>
          </w:p>
        </w:tc>
        <w:tc>
          <w:tcPr>
            <w:tcW w:w="1146" w:type="pct"/>
          </w:tcPr>
          <w:p w14:paraId="561ABC61" w14:textId="77777777" w:rsidR="007D0C11" w:rsidRPr="0049710E" w:rsidRDefault="007D0C11" w:rsidP="00DD26DE">
            <w:pPr>
              <w:pStyle w:val="NoSpacing"/>
              <w:jc w:val="right"/>
            </w:pPr>
            <w:r w:rsidRPr="0049710E">
              <w:t>0.8</w:t>
            </w:r>
            <w:r w:rsidR="00DD26DE">
              <w:t>5</w:t>
            </w:r>
          </w:p>
        </w:tc>
        <w:tc>
          <w:tcPr>
            <w:tcW w:w="1666" w:type="pct"/>
          </w:tcPr>
          <w:p w14:paraId="5AB9BF7C" w14:textId="77777777" w:rsidR="007D0C11" w:rsidRPr="0049710E" w:rsidRDefault="007D0C11" w:rsidP="00A42FD0">
            <w:pPr>
              <w:pStyle w:val="NoSpacing"/>
              <w:jc w:val="right"/>
            </w:pPr>
            <w:r w:rsidRPr="0049710E">
              <w:t>0.7</w:t>
            </w:r>
            <w:r w:rsidR="00A42FD0">
              <w:t>1</w:t>
            </w:r>
          </w:p>
        </w:tc>
        <w:tc>
          <w:tcPr>
            <w:tcW w:w="1517" w:type="pct"/>
          </w:tcPr>
          <w:p w14:paraId="22F3E79E" w14:textId="77777777" w:rsidR="007D0C11" w:rsidRPr="0049710E" w:rsidRDefault="00B27DC6" w:rsidP="00982576">
            <w:pPr>
              <w:pStyle w:val="NoSpacing"/>
              <w:jc w:val="right"/>
            </w:pPr>
            <w:r>
              <w:t>0.89</w:t>
            </w:r>
          </w:p>
        </w:tc>
      </w:tr>
    </w:tbl>
    <w:p w14:paraId="3C59E366" w14:textId="77777777" w:rsidR="00AA6790" w:rsidRDefault="00AA6790">
      <w:pPr>
        <w:pStyle w:val="TableFigure"/>
        <w:rPr>
          <w:rStyle w:val="Emphasis"/>
        </w:rPr>
      </w:pPr>
    </w:p>
    <w:p w14:paraId="5F7587D6" w14:textId="77777777" w:rsidR="00AA6790" w:rsidRDefault="00AA6790" w:rsidP="00AA6790">
      <w:pPr>
        <w:rPr>
          <w:rStyle w:val="Emphasis"/>
        </w:rPr>
      </w:pPr>
      <w:r>
        <w:rPr>
          <w:rStyle w:val="Emphasis"/>
        </w:rPr>
        <w:br w:type="page"/>
      </w:r>
    </w:p>
    <w:p w14:paraId="3AE90E09" w14:textId="277F66B7" w:rsidR="00AA6790" w:rsidRDefault="00AA6790" w:rsidP="00AA6790">
      <w:pPr>
        <w:pStyle w:val="NoSpacing"/>
      </w:pPr>
      <w:r>
        <w:lastRenderedPageBreak/>
        <w:t xml:space="preserve">Table </w:t>
      </w:r>
      <w:bookmarkStart w:id="501" w:name="t_exp2_rgb"/>
      <w:r w:rsidR="007566D5">
        <w:fldChar w:fldCharType="begin"/>
      </w:r>
      <w:r w:rsidR="007566D5">
        <w:instrText xml:space="preserve"> SEQ _Table \* MERGEFORMAT </w:instrText>
      </w:r>
      <w:r w:rsidR="007566D5">
        <w:fldChar w:fldCharType="separate"/>
      </w:r>
      <w:ins w:id="502" w:author="Hsuan-Yu Lin" w:date="2017-11-02T15:42:00Z">
        <w:r w:rsidR="008A786D">
          <w:rPr>
            <w:noProof/>
          </w:rPr>
          <w:t>4</w:t>
        </w:r>
      </w:ins>
      <w:del w:id="503" w:author="Hsuan-Yu Lin" w:date="2017-11-02T15:42:00Z">
        <w:r w:rsidR="00C00C73" w:rsidDel="008A786D">
          <w:rPr>
            <w:noProof/>
          </w:rPr>
          <w:delText>2</w:delText>
        </w:r>
      </w:del>
      <w:r w:rsidR="007566D5">
        <w:fldChar w:fldCharType="end"/>
      </w:r>
      <w:bookmarkEnd w:id="501"/>
    </w:p>
    <w:p w14:paraId="19CC3B53" w14:textId="77777777"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14:paraId="08B41D25" w14:textId="77777777" w:rsidTr="00795BD9">
        <w:trPr>
          <w:cnfStyle w:val="100000000000" w:firstRow="1" w:lastRow="0" w:firstColumn="0" w:lastColumn="0" w:oddVBand="0" w:evenVBand="0" w:oddHBand="0" w:evenHBand="0" w:firstRowFirstColumn="0" w:firstRowLastColumn="0" w:lastRowFirstColumn="0" w:lastRowLastColumn="0"/>
        </w:trPr>
        <w:tc>
          <w:tcPr>
            <w:tcW w:w="1590" w:type="pct"/>
          </w:tcPr>
          <w:p w14:paraId="4B0CA0A4" w14:textId="77777777" w:rsidR="00AA6790" w:rsidRDefault="001771AE" w:rsidP="00484563">
            <w:pPr>
              <w:pStyle w:val="NoSpacing"/>
              <w:jc w:val="center"/>
            </w:pPr>
            <w:r>
              <w:t>Item</w:t>
            </w:r>
          </w:p>
        </w:tc>
        <w:tc>
          <w:tcPr>
            <w:tcW w:w="1137" w:type="pct"/>
          </w:tcPr>
          <w:p w14:paraId="3E7B83FA" w14:textId="77777777" w:rsidR="00AA6790" w:rsidRDefault="0015025B" w:rsidP="00484563">
            <w:pPr>
              <w:pStyle w:val="NoSpacing"/>
              <w:jc w:val="center"/>
            </w:pPr>
            <w:r>
              <w:t>R</w:t>
            </w:r>
          </w:p>
        </w:tc>
        <w:tc>
          <w:tcPr>
            <w:tcW w:w="1137" w:type="pct"/>
          </w:tcPr>
          <w:p w14:paraId="2382E3D7" w14:textId="77777777" w:rsidR="00AA6790" w:rsidRDefault="0015025B" w:rsidP="00484563">
            <w:pPr>
              <w:pStyle w:val="NoSpacing"/>
              <w:jc w:val="center"/>
            </w:pPr>
            <w:r>
              <w:t>G</w:t>
            </w:r>
          </w:p>
        </w:tc>
        <w:tc>
          <w:tcPr>
            <w:tcW w:w="1137" w:type="pct"/>
          </w:tcPr>
          <w:p w14:paraId="6F6B76A9" w14:textId="77777777" w:rsidR="00AA6790" w:rsidRPr="0015025B" w:rsidRDefault="0015025B" w:rsidP="00484563">
            <w:pPr>
              <w:pStyle w:val="NoSpacing"/>
              <w:jc w:val="center"/>
            </w:pPr>
            <w:r>
              <w:t>B</w:t>
            </w:r>
          </w:p>
        </w:tc>
      </w:tr>
      <w:tr w:rsidR="00795BD9" w14:paraId="2985CD14" w14:textId="77777777" w:rsidTr="00795BD9">
        <w:tc>
          <w:tcPr>
            <w:tcW w:w="1590" w:type="pct"/>
          </w:tcPr>
          <w:p w14:paraId="00CECFB7" w14:textId="77777777" w:rsidR="00AA6790" w:rsidRDefault="00AA6790" w:rsidP="00484563">
            <w:pPr>
              <w:pStyle w:val="NoSpacing"/>
              <w:jc w:val="right"/>
            </w:pPr>
            <w:r>
              <w:t>1</w:t>
            </w:r>
          </w:p>
        </w:tc>
        <w:tc>
          <w:tcPr>
            <w:tcW w:w="1137" w:type="pct"/>
          </w:tcPr>
          <w:p w14:paraId="19034699" w14:textId="77777777" w:rsidR="00AA6790" w:rsidRDefault="00D1197C" w:rsidP="00484563">
            <w:pPr>
              <w:pStyle w:val="NoSpacing"/>
              <w:jc w:val="right"/>
            </w:pPr>
            <w:r>
              <w:t>255</w:t>
            </w:r>
          </w:p>
        </w:tc>
        <w:tc>
          <w:tcPr>
            <w:tcW w:w="1137" w:type="pct"/>
          </w:tcPr>
          <w:p w14:paraId="2DB80804" w14:textId="77777777" w:rsidR="00AA6790" w:rsidRDefault="00D1197C" w:rsidP="00484563">
            <w:pPr>
              <w:pStyle w:val="NoSpacing"/>
              <w:jc w:val="right"/>
            </w:pPr>
            <w:r>
              <w:t>90</w:t>
            </w:r>
          </w:p>
        </w:tc>
        <w:tc>
          <w:tcPr>
            <w:tcW w:w="1137" w:type="pct"/>
          </w:tcPr>
          <w:p w14:paraId="08185BC8" w14:textId="77777777" w:rsidR="00AA6790" w:rsidRPr="0049710E" w:rsidRDefault="007118AC" w:rsidP="00484563">
            <w:pPr>
              <w:pStyle w:val="NoSpacing"/>
              <w:jc w:val="right"/>
            </w:pPr>
            <w:r>
              <w:t>109</w:t>
            </w:r>
          </w:p>
        </w:tc>
      </w:tr>
      <w:tr w:rsidR="00795BD9" w14:paraId="125EC39D" w14:textId="77777777" w:rsidTr="00795BD9">
        <w:tc>
          <w:tcPr>
            <w:tcW w:w="1590" w:type="pct"/>
          </w:tcPr>
          <w:p w14:paraId="0D194A0E" w14:textId="77777777" w:rsidR="00AA6790" w:rsidRDefault="00AA6790" w:rsidP="00484563">
            <w:pPr>
              <w:pStyle w:val="NoSpacing"/>
              <w:jc w:val="right"/>
            </w:pPr>
            <w:r>
              <w:t>2</w:t>
            </w:r>
          </w:p>
        </w:tc>
        <w:tc>
          <w:tcPr>
            <w:tcW w:w="1137" w:type="pct"/>
          </w:tcPr>
          <w:p w14:paraId="1E3AA563" w14:textId="77777777" w:rsidR="00AA6790" w:rsidRDefault="00D1197C" w:rsidP="00484563">
            <w:pPr>
              <w:pStyle w:val="NoSpacing"/>
              <w:jc w:val="right"/>
            </w:pPr>
            <w:r>
              <w:t>255</w:t>
            </w:r>
          </w:p>
        </w:tc>
        <w:tc>
          <w:tcPr>
            <w:tcW w:w="1137" w:type="pct"/>
          </w:tcPr>
          <w:p w14:paraId="4AE77BD4" w14:textId="77777777" w:rsidR="00AA6790" w:rsidRDefault="00D1197C" w:rsidP="00484563">
            <w:pPr>
              <w:pStyle w:val="NoSpacing"/>
              <w:jc w:val="right"/>
            </w:pPr>
            <w:r>
              <w:t>97</w:t>
            </w:r>
          </w:p>
        </w:tc>
        <w:tc>
          <w:tcPr>
            <w:tcW w:w="1137" w:type="pct"/>
          </w:tcPr>
          <w:p w14:paraId="2D864055" w14:textId="77777777" w:rsidR="00AA6790" w:rsidRPr="0049710E" w:rsidRDefault="007118AC" w:rsidP="00484563">
            <w:pPr>
              <w:pStyle w:val="NoSpacing"/>
              <w:jc w:val="right"/>
            </w:pPr>
            <w:r>
              <w:t>65</w:t>
            </w:r>
          </w:p>
        </w:tc>
      </w:tr>
      <w:tr w:rsidR="00795BD9" w14:paraId="100B3836" w14:textId="77777777" w:rsidTr="00795BD9">
        <w:tc>
          <w:tcPr>
            <w:tcW w:w="1590" w:type="pct"/>
          </w:tcPr>
          <w:p w14:paraId="5883237E" w14:textId="77777777" w:rsidR="00AA6790" w:rsidRDefault="00AA6790" w:rsidP="00484563">
            <w:pPr>
              <w:pStyle w:val="NoSpacing"/>
              <w:jc w:val="right"/>
            </w:pPr>
            <w:r>
              <w:t>3</w:t>
            </w:r>
          </w:p>
        </w:tc>
        <w:tc>
          <w:tcPr>
            <w:tcW w:w="1137" w:type="pct"/>
          </w:tcPr>
          <w:p w14:paraId="39F58139" w14:textId="77777777" w:rsidR="00AA6790" w:rsidRDefault="00D1197C" w:rsidP="00484563">
            <w:pPr>
              <w:pStyle w:val="NoSpacing"/>
              <w:jc w:val="right"/>
            </w:pPr>
            <w:r>
              <w:t>255</w:t>
            </w:r>
          </w:p>
        </w:tc>
        <w:tc>
          <w:tcPr>
            <w:tcW w:w="1137" w:type="pct"/>
          </w:tcPr>
          <w:p w14:paraId="1A6B497E" w14:textId="77777777" w:rsidR="00AA6790" w:rsidRDefault="00D1197C" w:rsidP="00484563">
            <w:pPr>
              <w:pStyle w:val="NoSpacing"/>
              <w:jc w:val="right"/>
            </w:pPr>
            <w:r>
              <w:t>116</w:t>
            </w:r>
          </w:p>
        </w:tc>
        <w:tc>
          <w:tcPr>
            <w:tcW w:w="1137" w:type="pct"/>
          </w:tcPr>
          <w:p w14:paraId="20EF1BD3" w14:textId="77777777" w:rsidR="00AA6790" w:rsidRPr="0049710E" w:rsidRDefault="007118AC" w:rsidP="00484563">
            <w:pPr>
              <w:pStyle w:val="NoSpacing"/>
              <w:jc w:val="right"/>
            </w:pPr>
            <w:r>
              <w:t>0</w:t>
            </w:r>
          </w:p>
        </w:tc>
      </w:tr>
      <w:tr w:rsidR="00795BD9" w14:paraId="64745BBD" w14:textId="77777777" w:rsidTr="00795BD9">
        <w:tc>
          <w:tcPr>
            <w:tcW w:w="1590" w:type="pct"/>
          </w:tcPr>
          <w:p w14:paraId="197818D5" w14:textId="77777777" w:rsidR="00AA6790" w:rsidRDefault="00AA6790" w:rsidP="00484563">
            <w:pPr>
              <w:pStyle w:val="NoSpacing"/>
              <w:jc w:val="right"/>
            </w:pPr>
            <w:r>
              <w:t>4</w:t>
            </w:r>
          </w:p>
        </w:tc>
        <w:tc>
          <w:tcPr>
            <w:tcW w:w="1137" w:type="pct"/>
          </w:tcPr>
          <w:p w14:paraId="2F5D531C" w14:textId="77777777" w:rsidR="00AA6790" w:rsidRDefault="00D1197C" w:rsidP="00484563">
            <w:pPr>
              <w:pStyle w:val="NoSpacing"/>
              <w:jc w:val="right"/>
            </w:pPr>
            <w:r>
              <w:t>255</w:t>
            </w:r>
          </w:p>
        </w:tc>
        <w:tc>
          <w:tcPr>
            <w:tcW w:w="1137" w:type="pct"/>
          </w:tcPr>
          <w:p w14:paraId="2A4A27B3" w14:textId="77777777" w:rsidR="00AA6790" w:rsidRDefault="00D1197C" w:rsidP="00484563">
            <w:pPr>
              <w:pStyle w:val="NoSpacing"/>
              <w:jc w:val="right"/>
            </w:pPr>
            <w:r>
              <w:t>137</w:t>
            </w:r>
          </w:p>
        </w:tc>
        <w:tc>
          <w:tcPr>
            <w:tcW w:w="1137" w:type="pct"/>
          </w:tcPr>
          <w:p w14:paraId="79E1BF49" w14:textId="77777777" w:rsidR="00AA6790" w:rsidRPr="0049710E" w:rsidRDefault="007118AC" w:rsidP="00484563">
            <w:pPr>
              <w:pStyle w:val="NoSpacing"/>
              <w:jc w:val="right"/>
            </w:pPr>
            <w:r>
              <w:t>0</w:t>
            </w:r>
          </w:p>
        </w:tc>
      </w:tr>
      <w:tr w:rsidR="00795BD9" w14:paraId="7B46F8FF" w14:textId="77777777" w:rsidTr="00795BD9">
        <w:tc>
          <w:tcPr>
            <w:tcW w:w="1590" w:type="pct"/>
          </w:tcPr>
          <w:p w14:paraId="5EF04430" w14:textId="77777777" w:rsidR="00AA6790" w:rsidRDefault="00AA6790" w:rsidP="00484563">
            <w:pPr>
              <w:pStyle w:val="NoSpacing"/>
              <w:jc w:val="right"/>
            </w:pPr>
            <w:r>
              <w:t>5</w:t>
            </w:r>
          </w:p>
        </w:tc>
        <w:tc>
          <w:tcPr>
            <w:tcW w:w="1137" w:type="pct"/>
          </w:tcPr>
          <w:p w14:paraId="4274E02C" w14:textId="77777777" w:rsidR="00AA6790" w:rsidRDefault="00D1197C" w:rsidP="00484563">
            <w:pPr>
              <w:pStyle w:val="NoSpacing"/>
              <w:jc w:val="right"/>
            </w:pPr>
            <w:r>
              <w:t>238</w:t>
            </w:r>
          </w:p>
        </w:tc>
        <w:tc>
          <w:tcPr>
            <w:tcW w:w="1137" w:type="pct"/>
          </w:tcPr>
          <w:p w14:paraId="18C8BFB2" w14:textId="77777777" w:rsidR="00AA6790" w:rsidRDefault="00D1197C" w:rsidP="00484563">
            <w:pPr>
              <w:pStyle w:val="NoSpacing"/>
              <w:jc w:val="right"/>
            </w:pPr>
            <w:r>
              <w:t>156</w:t>
            </w:r>
          </w:p>
        </w:tc>
        <w:tc>
          <w:tcPr>
            <w:tcW w:w="1137" w:type="pct"/>
          </w:tcPr>
          <w:p w14:paraId="686EBC9E" w14:textId="77777777" w:rsidR="00AA6790" w:rsidRPr="0049710E" w:rsidRDefault="007118AC" w:rsidP="00484563">
            <w:pPr>
              <w:pStyle w:val="NoSpacing"/>
              <w:jc w:val="right"/>
            </w:pPr>
            <w:r>
              <w:t>0</w:t>
            </w:r>
          </w:p>
        </w:tc>
      </w:tr>
      <w:tr w:rsidR="00795BD9" w14:paraId="0FB7139F" w14:textId="77777777" w:rsidTr="00795BD9">
        <w:tc>
          <w:tcPr>
            <w:tcW w:w="1590" w:type="pct"/>
          </w:tcPr>
          <w:p w14:paraId="6CCB5BA6" w14:textId="77777777" w:rsidR="00AA6790" w:rsidRDefault="00AA6790" w:rsidP="00484563">
            <w:pPr>
              <w:pStyle w:val="NoSpacing"/>
              <w:jc w:val="right"/>
            </w:pPr>
            <w:r>
              <w:t>6</w:t>
            </w:r>
          </w:p>
        </w:tc>
        <w:tc>
          <w:tcPr>
            <w:tcW w:w="1137" w:type="pct"/>
          </w:tcPr>
          <w:p w14:paraId="5087E9D0" w14:textId="77777777" w:rsidR="00AA6790" w:rsidRDefault="00D1197C" w:rsidP="00484563">
            <w:pPr>
              <w:pStyle w:val="NoSpacing"/>
              <w:jc w:val="right"/>
            </w:pPr>
            <w:r>
              <w:t>204</w:t>
            </w:r>
          </w:p>
        </w:tc>
        <w:tc>
          <w:tcPr>
            <w:tcW w:w="1137" w:type="pct"/>
          </w:tcPr>
          <w:p w14:paraId="0921A9CE" w14:textId="77777777" w:rsidR="00AA6790" w:rsidRDefault="00D1197C" w:rsidP="00484563">
            <w:pPr>
              <w:pStyle w:val="NoSpacing"/>
              <w:jc w:val="right"/>
            </w:pPr>
            <w:r>
              <w:t>171</w:t>
            </w:r>
          </w:p>
        </w:tc>
        <w:tc>
          <w:tcPr>
            <w:tcW w:w="1137" w:type="pct"/>
          </w:tcPr>
          <w:p w14:paraId="6B7C041F" w14:textId="77777777" w:rsidR="00AA6790" w:rsidRPr="0049710E" w:rsidRDefault="007118AC" w:rsidP="00484563">
            <w:pPr>
              <w:pStyle w:val="NoSpacing"/>
              <w:jc w:val="right"/>
            </w:pPr>
            <w:r>
              <w:t>0</w:t>
            </w:r>
          </w:p>
        </w:tc>
      </w:tr>
      <w:tr w:rsidR="00795BD9" w14:paraId="5DEC60D6" w14:textId="77777777" w:rsidTr="00795BD9">
        <w:tc>
          <w:tcPr>
            <w:tcW w:w="1590" w:type="pct"/>
          </w:tcPr>
          <w:p w14:paraId="7D788610" w14:textId="77777777" w:rsidR="00AA6790" w:rsidRPr="00C530F8" w:rsidRDefault="00AA6790" w:rsidP="00484563">
            <w:pPr>
              <w:pStyle w:val="NoSpacing"/>
              <w:jc w:val="right"/>
              <w:rPr>
                <w:rFonts w:eastAsia="MS Gothic"/>
              </w:rPr>
            </w:pPr>
            <w:r>
              <w:rPr>
                <w:rFonts w:eastAsia="MS Gothic" w:hint="eastAsia"/>
              </w:rPr>
              <w:t>7</w:t>
            </w:r>
          </w:p>
        </w:tc>
        <w:tc>
          <w:tcPr>
            <w:tcW w:w="1137" w:type="pct"/>
          </w:tcPr>
          <w:p w14:paraId="13BC02B6" w14:textId="77777777" w:rsidR="00AA6790" w:rsidRPr="0049710E" w:rsidRDefault="00D1197C" w:rsidP="00484563">
            <w:pPr>
              <w:pStyle w:val="NoSpacing"/>
              <w:jc w:val="right"/>
            </w:pPr>
            <w:r>
              <w:t>170</w:t>
            </w:r>
          </w:p>
        </w:tc>
        <w:tc>
          <w:tcPr>
            <w:tcW w:w="1137" w:type="pct"/>
          </w:tcPr>
          <w:p w14:paraId="2EC0AD00" w14:textId="77777777" w:rsidR="00AA6790" w:rsidRPr="0049710E" w:rsidRDefault="00D1197C" w:rsidP="00484563">
            <w:pPr>
              <w:pStyle w:val="NoSpacing"/>
              <w:jc w:val="right"/>
            </w:pPr>
            <w:r>
              <w:t>182</w:t>
            </w:r>
          </w:p>
        </w:tc>
        <w:tc>
          <w:tcPr>
            <w:tcW w:w="1137" w:type="pct"/>
          </w:tcPr>
          <w:p w14:paraId="30B9AB46" w14:textId="77777777" w:rsidR="00AA6790" w:rsidRPr="0049710E" w:rsidRDefault="007118AC" w:rsidP="00484563">
            <w:pPr>
              <w:pStyle w:val="NoSpacing"/>
              <w:jc w:val="right"/>
            </w:pPr>
            <w:r>
              <w:t>0</w:t>
            </w:r>
          </w:p>
        </w:tc>
      </w:tr>
      <w:tr w:rsidR="00795BD9" w14:paraId="7DC75FB7" w14:textId="77777777" w:rsidTr="00795BD9">
        <w:tc>
          <w:tcPr>
            <w:tcW w:w="1590" w:type="pct"/>
          </w:tcPr>
          <w:p w14:paraId="504BEBBA" w14:textId="77777777" w:rsidR="00AA6790" w:rsidRPr="00C530F8" w:rsidRDefault="00AA6790" w:rsidP="00484563">
            <w:pPr>
              <w:pStyle w:val="NoSpacing"/>
              <w:jc w:val="right"/>
              <w:rPr>
                <w:rFonts w:eastAsia="MS Gothic"/>
              </w:rPr>
            </w:pPr>
            <w:r>
              <w:rPr>
                <w:rFonts w:eastAsia="MS Gothic" w:hint="eastAsia"/>
              </w:rPr>
              <w:t>8</w:t>
            </w:r>
          </w:p>
        </w:tc>
        <w:tc>
          <w:tcPr>
            <w:tcW w:w="1137" w:type="pct"/>
          </w:tcPr>
          <w:p w14:paraId="0B9F0D53" w14:textId="77777777" w:rsidR="00AA6790" w:rsidRPr="0049710E" w:rsidRDefault="00D1197C" w:rsidP="00484563">
            <w:pPr>
              <w:pStyle w:val="NoSpacing"/>
              <w:jc w:val="right"/>
            </w:pPr>
            <w:r>
              <w:t>141</w:t>
            </w:r>
          </w:p>
        </w:tc>
        <w:tc>
          <w:tcPr>
            <w:tcW w:w="1137" w:type="pct"/>
          </w:tcPr>
          <w:p w14:paraId="6FCED8F4" w14:textId="77777777" w:rsidR="00AA6790" w:rsidRPr="0049710E" w:rsidRDefault="00D1197C" w:rsidP="00484563">
            <w:pPr>
              <w:pStyle w:val="NoSpacing"/>
              <w:jc w:val="right"/>
            </w:pPr>
            <w:r>
              <w:t>188</w:t>
            </w:r>
          </w:p>
        </w:tc>
        <w:tc>
          <w:tcPr>
            <w:tcW w:w="1137" w:type="pct"/>
          </w:tcPr>
          <w:p w14:paraId="6D66047F" w14:textId="77777777" w:rsidR="00AA6790" w:rsidRPr="0049710E" w:rsidRDefault="007118AC" w:rsidP="00484563">
            <w:pPr>
              <w:pStyle w:val="NoSpacing"/>
              <w:jc w:val="right"/>
            </w:pPr>
            <w:r>
              <w:t>49</w:t>
            </w:r>
          </w:p>
        </w:tc>
      </w:tr>
      <w:tr w:rsidR="00795BD9" w14:paraId="69D146DB" w14:textId="77777777" w:rsidTr="00795BD9">
        <w:tc>
          <w:tcPr>
            <w:tcW w:w="1590" w:type="pct"/>
          </w:tcPr>
          <w:p w14:paraId="64AFD8C1" w14:textId="77777777" w:rsidR="00AA6790" w:rsidRPr="00C530F8" w:rsidRDefault="00AA6790" w:rsidP="00484563">
            <w:pPr>
              <w:pStyle w:val="NoSpacing"/>
              <w:jc w:val="right"/>
              <w:rPr>
                <w:rFonts w:eastAsia="MS Gothic"/>
              </w:rPr>
            </w:pPr>
            <w:r>
              <w:rPr>
                <w:rFonts w:eastAsia="MS Gothic" w:hint="eastAsia"/>
              </w:rPr>
              <w:t>9</w:t>
            </w:r>
          </w:p>
        </w:tc>
        <w:tc>
          <w:tcPr>
            <w:tcW w:w="1137" w:type="pct"/>
          </w:tcPr>
          <w:p w14:paraId="491B45E5" w14:textId="77777777" w:rsidR="00AA6790" w:rsidRPr="0049710E" w:rsidRDefault="00D1197C" w:rsidP="00484563">
            <w:pPr>
              <w:pStyle w:val="NoSpacing"/>
              <w:jc w:val="right"/>
            </w:pPr>
            <w:r>
              <w:t>118</w:t>
            </w:r>
          </w:p>
        </w:tc>
        <w:tc>
          <w:tcPr>
            <w:tcW w:w="1137" w:type="pct"/>
          </w:tcPr>
          <w:p w14:paraId="36553D9B" w14:textId="77777777" w:rsidR="00AA6790" w:rsidRPr="0049710E" w:rsidRDefault="00D1197C" w:rsidP="00484563">
            <w:pPr>
              <w:pStyle w:val="NoSpacing"/>
              <w:jc w:val="right"/>
            </w:pPr>
            <w:r>
              <w:t>191</w:t>
            </w:r>
          </w:p>
        </w:tc>
        <w:tc>
          <w:tcPr>
            <w:tcW w:w="1137" w:type="pct"/>
          </w:tcPr>
          <w:p w14:paraId="7F292DDC" w14:textId="77777777" w:rsidR="00AA6790" w:rsidRPr="0049710E" w:rsidRDefault="007118AC" w:rsidP="00484563">
            <w:pPr>
              <w:pStyle w:val="NoSpacing"/>
              <w:jc w:val="right"/>
            </w:pPr>
            <w:r>
              <w:t>101</w:t>
            </w:r>
          </w:p>
        </w:tc>
      </w:tr>
      <w:tr w:rsidR="00795BD9" w14:paraId="1DFF7030" w14:textId="77777777" w:rsidTr="00795BD9">
        <w:tc>
          <w:tcPr>
            <w:tcW w:w="1590" w:type="pct"/>
          </w:tcPr>
          <w:p w14:paraId="1C983C2B" w14:textId="77777777" w:rsidR="00AA6790" w:rsidRPr="00C530F8" w:rsidRDefault="00AA6790" w:rsidP="00484563">
            <w:pPr>
              <w:pStyle w:val="NoSpacing"/>
              <w:jc w:val="right"/>
              <w:rPr>
                <w:rFonts w:eastAsia="MS Gothic"/>
              </w:rPr>
            </w:pPr>
            <w:r>
              <w:rPr>
                <w:rFonts w:eastAsia="MS Gothic" w:hint="eastAsia"/>
              </w:rPr>
              <w:t>10</w:t>
            </w:r>
          </w:p>
        </w:tc>
        <w:tc>
          <w:tcPr>
            <w:tcW w:w="1137" w:type="pct"/>
          </w:tcPr>
          <w:p w14:paraId="1748F3B9" w14:textId="77777777" w:rsidR="00AA6790" w:rsidRPr="0049710E" w:rsidRDefault="00D1197C" w:rsidP="00484563">
            <w:pPr>
              <w:pStyle w:val="NoSpacing"/>
              <w:jc w:val="right"/>
            </w:pPr>
            <w:r>
              <w:t>107</w:t>
            </w:r>
          </w:p>
        </w:tc>
        <w:tc>
          <w:tcPr>
            <w:tcW w:w="1137" w:type="pct"/>
          </w:tcPr>
          <w:p w14:paraId="64BAB93A" w14:textId="77777777" w:rsidR="00AA6790" w:rsidRPr="0049710E" w:rsidRDefault="00D1197C" w:rsidP="00484563">
            <w:pPr>
              <w:pStyle w:val="NoSpacing"/>
              <w:jc w:val="right"/>
            </w:pPr>
            <w:r>
              <w:t>190</w:t>
            </w:r>
          </w:p>
        </w:tc>
        <w:tc>
          <w:tcPr>
            <w:tcW w:w="1137" w:type="pct"/>
          </w:tcPr>
          <w:p w14:paraId="6A60C8AC" w14:textId="77777777" w:rsidR="00AA6790" w:rsidRPr="0049710E" w:rsidRDefault="007118AC" w:rsidP="00484563">
            <w:pPr>
              <w:pStyle w:val="NoSpacing"/>
              <w:jc w:val="right"/>
            </w:pPr>
            <w:r>
              <w:t>145</w:t>
            </w:r>
          </w:p>
        </w:tc>
      </w:tr>
      <w:tr w:rsidR="009622D1" w14:paraId="3A0251F6" w14:textId="77777777" w:rsidTr="00795BD9">
        <w:tc>
          <w:tcPr>
            <w:tcW w:w="1590" w:type="pct"/>
          </w:tcPr>
          <w:p w14:paraId="6B7FA505" w14:textId="77777777" w:rsidR="009622D1" w:rsidRDefault="009622D1" w:rsidP="00484563">
            <w:pPr>
              <w:pStyle w:val="NoSpacing"/>
              <w:jc w:val="right"/>
              <w:rPr>
                <w:rFonts w:eastAsia="MS Gothic"/>
              </w:rPr>
            </w:pPr>
            <w:r>
              <w:rPr>
                <w:rFonts w:eastAsia="MS Gothic"/>
              </w:rPr>
              <w:t>11</w:t>
            </w:r>
          </w:p>
        </w:tc>
        <w:tc>
          <w:tcPr>
            <w:tcW w:w="1137" w:type="pct"/>
          </w:tcPr>
          <w:p w14:paraId="1AEAAAE1" w14:textId="77777777" w:rsidR="009622D1" w:rsidRPr="0049710E" w:rsidRDefault="00D1197C" w:rsidP="00484563">
            <w:pPr>
              <w:pStyle w:val="NoSpacing"/>
              <w:jc w:val="right"/>
            </w:pPr>
            <w:r>
              <w:t>117</w:t>
            </w:r>
          </w:p>
        </w:tc>
        <w:tc>
          <w:tcPr>
            <w:tcW w:w="1137" w:type="pct"/>
          </w:tcPr>
          <w:p w14:paraId="37AA292B" w14:textId="77777777" w:rsidR="009622D1" w:rsidRPr="0049710E" w:rsidRDefault="00D1197C" w:rsidP="00484563">
            <w:pPr>
              <w:pStyle w:val="NoSpacing"/>
              <w:jc w:val="right"/>
            </w:pPr>
            <w:r>
              <w:t>180</w:t>
            </w:r>
          </w:p>
        </w:tc>
        <w:tc>
          <w:tcPr>
            <w:tcW w:w="1137" w:type="pct"/>
          </w:tcPr>
          <w:p w14:paraId="15FA2FA4" w14:textId="77777777" w:rsidR="009622D1" w:rsidRDefault="007118AC" w:rsidP="00484563">
            <w:pPr>
              <w:pStyle w:val="NoSpacing"/>
              <w:jc w:val="right"/>
            </w:pPr>
            <w:r>
              <w:t>180</w:t>
            </w:r>
          </w:p>
        </w:tc>
      </w:tr>
      <w:tr w:rsidR="009622D1" w14:paraId="040B6213" w14:textId="77777777" w:rsidTr="00795BD9">
        <w:tc>
          <w:tcPr>
            <w:tcW w:w="1590" w:type="pct"/>
          </w:tcPr>
          <w:p w14:paraId="060F2ABB" w14:textId="77777777" w:rsidR="009622D1" w:rsidRDefault="009622D1" w:rsidP="00484563">
            <w:pPr>
              <w:pStyle w:val="NoSpacing"/>
              <w:jc w:val="right"/>
              <w:rPr>
                <w:rFonts w:eastAsia="MS Gothic"/>
              </w:rPr>
            </w:pPr>
            <w:r>
              <w:rPr>
                <w:rFonts w:eastAsia="MS Gothic"/>
              </w:rPr>
              <w:t>12</w:t>
            </w:r>
          </w:p>
        </w:tc>
        <w:tc>
          <w:tcPr>
            <w:tcW w:w="1137" w:type="pct"/>
          </w:tcPr>
          <w:p w14:paraId="0EE6EBAD" w14:textId="77777777" w:rsidR="009622D1" w:rsidRPr="0049710E" w:rsidRDefault="00D1197C" w:rsidP="00484563">
            <w:pPr>
              <w:pStyle w:val="NoSpacing"/>
              <w:jc w:val="right"/>
            </w:pPr>
            <w:r>
              <w:t>149</w:t>
            </w:r>
          </w:p>
        </w:tc>
        <w:tc>
          <w:tcPr>
            <w:tcW w:w="1137" w:type="pct"/>
          </w:tcPr>
          <w:p w14:paraId="4BEC17F9" w14:textId="77777777" w:rsidR="009622D1" w:rsidRPr="0049710E" w:rsidRDefault="00D1197C" w:rsidP="00484563">
            <w:pPr>
              <w:pStyle w:val="NoSpacing"/>
              <w:jc w:val="right"/>
            </w:pPr>
            <w:r>
              <w:t>176</w:t>
            </w:r>
          </w:p>
        </w:tc>
        <w:tc>
          <w:tcPr>
            <w:tcW w:w="1137" w:type="pct"/>
          </w:tcPr>
          <w:p w14:paraId="3B609A47" w14:textId="77777777" w:rsidR="009622D1" w:rsidRDefault="007118AC" w:rsidP="00484563">
            <w:pPr>
              <w:pStyle w:val="NoSpacing"/>
              <w:jc w:val="right"/>
            </w:pPr>
            <w:r>
              <w:t>204</w:t>
            </w:r>
          </w:p>
        </w:tc>
      </w:tr>
      <w:tr w:rsidR="009622D1" w14:paraId="53BED7C9" w14:textId="77777777" w:rsidTr="00795BD9">
        <w:tc>
          <w:tcPr>
            <w:tcW w:w="1590" w:type="pct"/>
          </w:tcPr>
          <w:p w14:paraId="43BE22EE" w14:textId="77777777" w:rsidR="009622D1" w:rsidRDefault="009622D1" w:rsidP="00484563">
            <w:pPr>
              <w:pStyle w:val="NoSpacing"/>
              <w:jc w:val="right"/>
              <w:rPr>
                <w:rFonts w:eastAsia="MS Gothic"/>
              </w:rPr>
            </w:pPr>
            <w:r>
              <w:rPr>
                <w:rFonts w:eastAsia="MS Gothic"/>
              </w:rPr>
              <w:t>13</w:t>
            </w:r>
          </w:p>
        </w:tc>
        <w:tc>
          <w:tcPr>
            <w:tcW w:w="1137" w:type="pct"/>
          </w:tcPr>
          <w:p w14:paraId="704EEEDB" w14:textId="77777777" w:rsidR="009622D1" w:rsidRPr="0049710E" w:rsidRDefault="00D1197C" w:rsidP="00484563">
            <w:pPr>
              <w:pStyle w:val="NoSpacing"/>
              <w:jc w:val="right"/>
            </w:pPr>
            <w:r>
              <w:t>191</w:t>
            </w:r>
          </w:p>
        </w:tc>
        <w:tc>
          <w:tcPr>
            <w:tcW w:w="1137" w:type="pct"/>
          </w:tcPr>
          <w:p w14:paraId="1F2E4511" w14:textId="77777777" w:rsidR="009622D1" w:rsidRPr="0049710E" w:rsidRDefault="00D1197C" w:rsidP="00484563">
            <w:pPr>
              <w:pStyle w:val="NoSpacing"/>
              <w:jc w:val="right"/>
            </w:pPr>
            <w:r>
              <w:t>162</w:t>
            </w:r>
          </w:p>
        </w:tc>
        <w:tc>
          <w:tcPr>
            <w:tcW w:w="1137" w:type="pct"/>
          </w:tcPr>
          <w:p w14:paraId="4D1C5A3E" w14:textId="77777777" w:rsidR="009622D1" w:rsidRDefault="007118AC" w:rsidP="00484563">
            <w:pPr>
              <w:pStyle w:val="NoSpacing"/>
              <w:jc w:val="right"/>
            </w:pPr>
            <w:r>
              <w:t>213</w:t>
            </w:r>
          </w:p>
        </w:tc>
      </w:tr>
      <w:tr w:rsidR="009622D1" w14:paraId="3A41AC53" w14:textId="77777777" w:rsidTr="00795BD9">
        <w:tc>
          <w:tcPr>
            <w:tcW w:w="1590" w:type="pct"/>
          </w:tcPr>
          <w:p w14:paraId="5B691D00" w14:textId="77777777" w:rsidR="009622D1" w:rsidRDefault="009622D1" w:rsidP="00484563">
            <w:pPr>
              <w:pStyle w:val="NoSpacing"/>
              <w:jc w:val="right"/>
              <w:rPr>
                <w:rFonts w:eastAsia="MS Gothic"/>
              </w:rPr>
            </w:pPr>
            <w:r>
              <w:rPr>
                <w:rFonts w:eastAsia="MS Gothic"/>
              </w:rPr>
              <w:t>14</w:t>
            </w:r>
          </w:p>
        </w:tc>
        <w:tc>
          <w:tcPr>
            <w:tcW w:w="1137" w:type="pct"/>
          </w:tcPr>
          <w:p w14:paraId="6A8A60D0" w14:textId="77777777" w:rsidR="009622D1" w:rsidRPr="0049710E" w:rsidRDefault="00D1197C" w:rsidP="00484563">
            <w:pPr>
              <w:pStyle w:val="NoSpacing"/>
              <w:jc w:val="right"/>
            </w:pPr>
            <w:r>
              <w:t>234</w:t>
            </w:r>
          </w:p>
        </w:tc>
        <w:tc>
          <w:tcPr>
            <w:tcW w:w="1137" w:type="pct"/>
          </w:tcPr>
          <w:p w14:paraId="59B10745" w14:textId="77777777" w:rsidR="009622D1" w:rsidRPr="0049710E" w:rsidRDefault="00D1197C" w:rsidP="00484563">
            <w:pPr>
              <w:pStyle w:val="NoSpacing"/>
              <w:jc w:val="right"/>
            </w:pPr>
            <w:r>
              <w:t>144</w:t>
            </w:r>
          </w:p>
        </w:tc>
        <w:tc>
          <w:tcPr>
            <w:tcW w:w="1137" w:type="pct"/>
          </w:tcPr>
          <w:p w14:paraId="7770B7A2" w14:textId="77777777" w:rsidR="009622D1" w:rsidRDefault="007118AC" w:rsidP="00484563">
            <w:pPr>
              <w:pStyle w:val="NoSpacing"/>
              <w:jc w:val="right"/>
            </w:pPr>
            <w:r>
              <w:t>206</w:t>
            </w:r>
          </w:p>
        </w:tc>
      </w:tr>
      <w:tr w:rsidR="009622D1" w14:paraId="0D0BF078" w14:textId="77777777" w:rsidTr="00795BD9">
        <w:tc>
          <w:tcPr>
            <w:tcW w:w="1590" w:type="pct"/>
          </w:tcPr>
          <w:p w14:paraId="047CCA57" w14:textId="77777777" w:rsidR="009622D1" w:rsidRDefault="009622D1" w:rsidP="00484563">
            <w:pPr>
              <w:pStyle w:val="NoSpacing"/>
              <w:jc w:val="right"/>
              <w:rPr>
                <w:rFonts w:eastAsia="MS Gothic"/>
              </w:rPr>
            </w:pPr>
            <w:r>
              <w:rPr>
                <w:rFonts w:eastAsia="MS Gothic"/>
              </w:rPr>
              <w:t>15</w:t>
            </w:r>
          </w:p>
        </w:tc>
        <w:tc>
          <w:tcPr>
            <w:tcW w:w="1137" w:type="pct"/>
          </w:tcPr>
          <w:p w14:paraId="426B2B72" w14:textId="77777777" w:rsidR="009622D1" w:rsidRPr="0049710E" w:rsidRDefault="00D1197C" w:rsidP="00484563">
            <w:pPr>
              <w:pStyle w:val="NoSpacing"/>
              <w:jc w:val="right"/>
            </w:pPr>
            <w:r>
              <w:t>255</w:t>
            </w:r>
          </w:p>
        </w:tc>
        <w:tc>
          <w:tcPr>
            <w:tcW w:w="1137" w:type="pct"/>
          </w:tcPr>
          <w:p w14:paraId="246E84F7" w14:textId="77777777" w:rsidR="009622D1" w:rsidRPr="0049710E" w:rsidRDefault="00D1197C" w:rsidP="00484563">
            <w:pPr>
              <w:pStyle w:val="NoSpacing"/>
              <w:jc w:val="right"/>
            </w:pPr>
            <w:r>
              <w:t>122</w:t>
            </w:r>
          </w:p>
        </w:tc>
        <w:tc>
          <w:tcPr>
            <w:tcW w:w="1137" w:type="pct"/>
          </w:tcPr>
          <w:p w14:paraId="3EEFB552" w14:textId="77777777" w:rsidR="009622D1" w:rsidRDefault="007118AC" w:rsidP="00484563">
            <w:pPr>
              <w:pStyle w:val="NoSpacing"/>
              <w:jc w:val="right"/>
            </w:pPr>
            <w:r>
              <w:t>183</w:t>
            </w:r>
          </w:p>
        </w:tc>
      </w:tr>
      <w:tr w:rsidR="009622D1" w14:paraId="22D02546" w14:textId="77777777" w:rsidTr="00795BD9">
        <w:tc>
          <w:tcPr>
            <w:tcW w:w="1590" w:type="pct"/>
          </w:tcPr>
          <w:p w14:paraId="1E14F1BB" w14:textId="77777777" w:rsidR="009622D1" w:rsidRDefault="009622D1" w:rsidP="00484563">
            <w:pPr>
              <w:pStyle w:val="NoSpacing"/>
              <w:jc w:val="right"/>
              <w:rPr>
                <w:rFonts w:eastAsia="MS Gothic"/>
              </w:rPr>
            </w:pPr>
            <w:r>
              <w:rPr>
                <w:rFonts w:eastAsia="MS Gothic"/>
              </w:rPr>
              <w:t>16</w:t>
            </w:r>
          </w:p>
        </w:tc>
        <w:tc>
          <w:tcPr>
            <w:tcW w:w="1137" w:type="pct"/>
          </w:tcPr>
          <w:p w14:paraId="248A4703" w14:textId="77777777" w:rsidR="009622D1" w:rsidRPr="0049710E" w:rsidRDefault="00D1197C" w:rsidP="00484563">
            <w:pPr>
              <w:pStyle w:val="NoSpacing"/>
              <w:jc w:val="right"/>
            </w:pPr>
            <w:r>
              <w:t>255</w:t>
            </w:r>
          </w:p>
        </w:tc>
        <w:tc>
          <w:tcPr>
            <w:tcW w:w="1137" w:type="pct"/>
          </w:tcPr>
          <w:p w14:paraId="67D2FAC8" w14:textId="77777777" w:rsidR="009622D1" w:rsidRPr="0049710E" w:rsidRDefault="00D1197C" w:rsidP="00484563">
            <w:pPr>
              <w:pStyle w:val="NoSpacing"/>
              <w:jc w:val="right"/>
            </w:pPr>
            <w:r>
              <w:t>101</w:t>
            </w:r>
          </w:p>
        </w:tc>
        <w:tc>
          <w:tcPr>
            <w:tcW w:w="1137" w:type="pct"/>
          </w:tcPr>
          <w:p w14:paraId="23EBA971" w14:textId="77777777" w:rsidR="009622D1" w:rsidRDefault="007118AC" w:rsidP="00484563">
            <w:pPr>
              <w:pStyle w:val="NoSpacing"/>
              <w:jc w:val="right"/>
            </w:pPr>
            <w:r>
              <w:t>150</w:t>
            </w:r>
          </w:p>
        </w:tc>
      </w:tr>
    </w:tbl>
    <w:p w14:paraId="2632C460" w14:textId="77777777" w:rsidR="005F52AC" w:rsidRDefault="005F52AC" w:rsidP="005F52AC">
      <w:pPr>
        <w:pStyle w:val="NoSpacing"/>
      </w:pPr>
    </w:p>
    <w:p w14:paraId="04A45778" w14:textId="77777777" w:rsidR="005F52AC" w:rsidRDefault="005F52AC" w:rsidP="005F52AC">
      <w:pPr>
        <w:rPr>
          <w:kern w:val="0"/>
        </w:rPr>
      </w:pPr>
      <w:r>
        <w:br w:type="page"/>
      </w:r>
    </w:p>
    <w:p w14:paraId="2FBC39BD" w14:textId="6506A4C4" w:rsidR="005F52AC" w:rsidRDefault="005F52AC" w:rsidP="005F52AC">
      <w:pPr>
        <w:pStyle w:val="NoSpacing"/>
      </w:pPr>
      <w:r>
        <w:lastRenderedPageBreak/>
        <w:t xml:space="preserve">Table </w:t>
      </w:r>
      <w:bookmarkStart w:id="504" w:name="t_exp3_reliability_validity"/>
      <w:r>
        <w:fldChar w:fldCharType="begin"/>
      </w:r>
      <w:r>
        <w:instrText xml:space="preserve"> SEQ _Table </w:instrText>
      </w:r>
      <w:r>
        <w:fldChar w:fldCharType="separate"/>
      </w:r>
      <w:ins w:id="505" w:author="Hsuan-Yu Lin" w:date="2017-11-02T15:42:00Z">
        <w:r w:rsidR="008A786D">
          <w:rPr>
            <w:noProof/>
          </w:rPr>
          <w:t>5</w:t>
        </w:r>
      </w:ins>
      <w:del w:id="506" w:author="Hsuan-Yu Lin" w:date="2017-11-02T15:42:00Z">
        <w:r w:rsidR="00C00C73" w:rsidDel="008A786D">
          <w:rPr>
            <w:noProof/>
          </w:rPr>
          <w:delText>3</w:delText>
        </w:r>
      </w:del>
      <w:r>
        <w:fldChar w:fldCharType="end"/>
      </w:r>
      <w:bookmarkEnd w:id="504"/>
    </w:p>
    <w:p w14:paraId="62FFC267" w14:textId="77777777" w:rsidR="005F52AC" w:rsidRDefault="005F52AC" w:rsidP="005F52AC">
      <w:pPr>
        <w:pStyle w:val="NoSpacing"/>
      </w:pPr>
      <w:r>
        <w:rPr>
          <w:rStyle w:val="Emphasis"/>
        </w:rPr>
        <w:t xml:space="preserve">Reliability and Validity of Experiment </w:t>
      </w:r>
      <w:r w:rsidR="008F12B9">
        <w:rPr>
          <w:rStyle w:val="Emphasis"/>
        </w:rPr>
        <w:t>2</w:t>
      </w:r>
      <w:r w:rsidR="005965B6">
        <w:rPr>
          <w:rStyle w:val="Emphasis"/>
        </w:rPr>
        <w:t>.</w:t>
      </w:r>
    </w:p>
    <w:tbl>
      <w:tblPr>
        <w:tblStyle w:val="APAReport"/>
        <w:tblW w:w="5000" w:type="pct"/>
        <w:tblLook w:val="04A0" w:firstRow="1" w:lastRow="0" w:firstColumn="1" w:lastColumn="0" w:noHBand="0" w:noVBand="1"/>
      </w:tblPr>
      <w:tblGrid>
        <w:gridCol w:w="1256"/>
        <w:gridCol w:w="2145"/>
        <w:gridCol w:w="3119"/>
        <w:gridCol w:w="2840"/>
      </w:tblGrid>
      <w:tr w:rsidR="005F52AC" w14:paraId="55162234" w14:textId="77777777" w:rsidTr="00484563">
        <w:trPr>
          <w:cnfStyle w:val="100000000000" w:firstRow="1" w:lastRow="0" w:firstColumn="0" w:lastColumn="0" w:oddVBand="0" w:evenVBand="0" w:oddHBand="0" w:evenHBand="0" w:firstRowFirstColumn="0" w:firstRowLastColumn="0" w:lastRowFirstColumn="0" w:lastRowLastColumn="0"/>
        </w:trPr>
        <w:tc>
          <w:tcPr>
            <w:tcW w:w="671" w:type="pct"/>
          </w:tcPr>
          <w:p w14:paraId="08D1D2D9" w14:textId="77777777" w:rsidR="005F52AC" w:rsidRDefault="005F52AC" w:rsidP="00484563">
            <w:pPr>
              <w:pStyle w:val="NoSpacing"/>
              <w:jc w:val="center"/>
            </w:pPr>
            <w:r>
              <w:t>Participant</w:t>
            </w:r>
          </w:p>
        </w:tc>
        <w:tc>
          <w:tcPr>
            <w:tcW w:w="1146" w:type="pct"/>
          </w:tcPr>
          <w:p w14:paraId="749271BF" w14:textId="77777777" w:rsidR="005F52AC" w:rsidRDefault="005F52AC" w:rsidP="00484563">
            <w:pPr>
              <w:pStyle w:val="NoSpacing"/>
              <w:jc w:val="center"/>
            </w:pPr>
            <w:r>
              <w:t>Paired-Comparison</w:t>
            </w:r>
          </w:p>
        </w:tc>
        <w:tc>
          <w:tcPr>
            <w:tcW w:w="1666" w:type="pct"/>
          </w:tcPr>
          <w:p w14:paraId="31229EF4" w14:textId="77777777" w:rsidR="005F52AC" w:rsidRDefault="005F52AC" w:rsidP="00484563">
            <w:pPr>
              <w:pStyle w:val="NoSpacing"/>
              <w:jc w:val="center"/>
            </w:pPr>
            <w:r>
              <w:t>Multi-Items Rearrangement</w:t>
            </w:r>
          </w:p>
        </w:tc>
        <w:tc>
          <w:tcPr>
            <w:tcW w:w="1517" w:type="pct"/>
          </w:tcPr>
          <w:p w14:paraId="1838C624" w14:textId="77777777" w:rsidR="005F52AC" w:rsidRDefault="005F52AC" w:rsidP="00484563">
            <w:pPr>
              <w:pStyle w:val="NoSpacing"/>
              <w:jc w:val="center"/>
            </w:pPr>
            <w:r>
              <w:t>Validity</w:t>
            </w:r>
          </w:p>
        </w:tc>
      </w:tr>
      <w:tr w:rsidR="005F52AC" w14:paraId="2D7ABEF2" w14:textId="77777777" w:rsidTr="00484563">
        <w:tc>
          <w:tcPr>
            <w:tcW w:w="671" w:type="pct"/>
          </w:tcPr>
          <w:p w14:paraId="4D2AF789" w14:textId="77777777" w:rsidR="005F52AC" w:rsidRDefault="005F52AC" w:rsidP="00484563">
            <w:pPr>
              <w:pStyle w:val="NoSpacing"/>
              <w:jc w:val="right"/>
            </w:pPr>
            <w:r>
              <w:t>1</w:t>
            </w:r>
          </w:p>
        </w:tc>
        <w:tc>
          <w:tcPr>
            <w:tcW w:w="1146" w:type="pct"/>
          </w:tcPr>
          <w:p w14:paraId="04672A06" w14:textId="77777777" w:rsidR="005F52AC" w:rsidRDefault="005F52AC" w:rsidP="00F45040">
            <w:pPr>
              <w:pStyle w:val="NoSpacing"/>
              <w:jc w:val="right"/>
            </w:pPr>
            <w:r w:rsidRPr="0049710E">
              <w:t>0.9</w:t>
            </w:r>
            <w:r w:rsidR="00F45040">
              <w:t>6</w:t>
            </w:r>
          </w:p>
        </w:tc>
        <w:tc>
          <w:tcPr>
            <w:tcW w:w="1666" w:type="pct"/>
          </w:tcPr>
          <w:p w14:paraId="04C3E733" w14:textId="77777777" w:rsidR="005F52AC" w:rsidRDefault="005F52AC" w:rsidP="004C0020">
            <w:pPr>
              <w:pStyle w:val="NoSpacing"/>
              <w:jc w:val="right"/>
            </w:pPr>
            <w:r w:rsidRPr="0049710E">
              <w:t>0.</w:t>
            </w:r>
            <w:r w:rsidR="004C0020">
              <w:t>92</w:t>
            </w:r>
          </w:p>
        </w:tc>
        <w:tc>
          <w:tcPr>
            <w:tcW w:w="1517" w:type="pct"/>
          </w:tcPr>
          <w:p w14:paraId="6A8939C9" w14:textId="77777777" w:rsidR="005F52AC" w:rsidRPr="0049710E" w:rsidRDefault="005F52AC" w:rsidP="00812FBF">
            <w:pPr>
              <w:pStyle w:val="NoSpacing"/>
              <w:jc w:val="right"/>
            </w:pPr>
            <w:r>
              <w:t>0.</w:t>
            </w:r>
            <w:r w:rsidR="00812FBF">
              <w:t>96</w:t>
            </w:r>
          </w:p>
        </w:tc>
      </w:tr>
      <w:tr w:rsidR="005F52AC" w14:paraId="12381059" w14:textId="77777777" w:rsidTr="00484563">
        <w:tc>
          <w:tcPr>
            <w:tcW w:w="671" w:type="pct"/>
          </w:tcPr>
          <w:p w14:paraId="58FC051B" w14:textId="77777777" w:rsidR="005F52AC" w:rsidRDefault="005F52AC" w:rsidP="00484563">
            <w:pPr>
              <w:pStyle w:val="NoSpacing"/>
              <w:jc w:val="right"/>
            </w:pPr>
            <w:r>
              <w:t>2</w:t>
            </w:r>
          </w:p>
        </w:tc>
        <w:tc>
          <w:tcPr>
            <w:tcW w:w="1146" w:type="pct"/>
          </w:tcPr>
          <w:p w14:paraId="575CC9AE" w14:textId="77777777" w:rsidR="005F52AC" w:rsidRDefault="005F52AC" w:rsidP="00F45040">
            <w:pPr>
              <w:pStyle w:val="NoSpacing"/>
              <w:jc w:val="right"/>
            </w:pPr>
            <w:r w:rsidRPr="0049710E">
              <w:t>0.</w:t>
            </w:r>
            <w:r w:rsidR="00F45040">
              <w:t>94</w:t>
            </w:r>
          </w:p>
        </w:tc>
        <w:tc>
          <w:tcPr>
            <w:tcW w:w="1666" w:type="pct"/>
          </w:tcPr>
          <w:p w14:paraId="1DB1EF21" w14:textId="77777777" w:rsidR="005F52AC" w:rsidRDefault="005F52AC" w:rsidP="004C0020">
            <w:pPr>
              <w:pStyle w:val="NoSpacing"/>
              <w:jc w:val="right"/>
            </w:pPr>
            <w:r w:rsidRPr="0049710E">
              <w:t>0.</w:t>
            </w:r>
            <w:r w:rsidR="004C0020">
              <w:t>85</w:t>
            </w:r>
          </w:p>
        </w:tc>
        <w:tc>
          <w:tcPr>
            <w:tcW w:w="1517" w:type="pct"/>
          </w:tcPr>
          <w:p w14:paraId="4E2F9370" w14:textId="77777777" w:rsidR="005F52AC" w:rsidRPr="0049710E" w:rsidRDefault="005F52AC" w:rsidP="00484563">
            <w:pPr>
              <w:pStyle w:val="NoSpacing"/>
              <w:jc w:val="right"/>
            </w:pPr>
            <w:r>
              <w:t>0.91</w:t>
            </w:r>
          </w:p>
        </w:tc>
      </w:tr>
      <w:tr w:rsidR="005F52AC" w14:paraId="5F5A9357" w14:textId="77777777" w:rsidTr="00484563">
        <w:tc>
          <w:tcPr>
            <w:tcW w:w="671" w:type="pct"/>
          </w:tcPr>
          <w:p w14:paraId="0BD7E5F3" w14:textId="77777777" w:rsidR="005F52AC" w:rsidRDefault="005F52AC" w:rsidP="00484563">
            <w:pPr>
              <w:pStyle w:val="NoSpacing"/>
              <w:jc w:val="right"/>
            </w:pPr>
            <w:r>
              <w:t>3</w:t>
            </w:r>
          </w:p>
        </w:tc>
        <w:tc>
          <w:tcPr>
            <w:tcW w:w="1146" w:type="pct"/>
          </w:tcPr>
          <w:p w14:paraId="749D56EB" w14:textId="77777777" w:rsidR="005F52AC" w:rsidRDefault="005F52AC" w:rsidP="00F45040">
            <w:pPr>
              <w:pStyle w:val="NoSpacing"/>
              <w:jc w:val="right"/>
            </w:pPr>
            <w:r w:rsidRPr="0049710E">
              <w:t>0.</w:t>
            </w:r>
            <w:r w:rsidR="00F45040">
              <w:t>89</w:t>
            </w:r>
          </w:p>
        </w:tc>
        <w:tc>
          <w:tcPr>
            <w:tcW w:w="1666" w:type="pct"/>
          </w:tcPr>
          <w:p w14:paraId="531C65B0" w14:textId="77777777" w:rsidR="005F52AC" w:rsidRDefault="005F52AC" w:rsidP="004C0020">
            <w:pPr>
              <w:pStyle w:val="NoSpacing"/>
              <w:jc w:val="right"/>
            </w:pPr>
            <w:r w:rsidRPr="0049710E">
              <w:t>0.</w:t>
            </w:r>
            <w:r w:rsidR="004C0020">
              <w:t>89</w:t>
            </w:r>
          </w:p>
        </w:tc>
        <w:tc>
          <w:tcPr>
            <w:tcW w:w="1517" w:type="pct"/>
          </w:tcPr>
          <w:p w14:paraId="0375F592" w14:textId="77777777" w:rsidR="005F52AC" w:rsidRPr="0049710E" w:rsidRDefault="005F52AC" w:rsidP="00812FBF">
            <w:pPr>
              <w:pStyle w:val="NoSpacing"/>
              <w:jc w:val="right"/>
            </w:pPr>
            <w:r>
              <w:t>0.</w:t>
            </w:r>
            <w:r w:rsidR="00812FBF">
              <w:t>90</w:t>
            </w:r>
          </w:p>
        </w:tc>
      </w:tr>
      <w:tr w:rsidR="005F52AC" w14:paraId="1A27BBEC" w14:textId="77777777" w:rsidTr="00484563">
        <w:tc>
          <w:tcPr>
            <w:tcW w:w="671" w:type="pct"/>
          </w:tcPr>
          <w:p w14:paraId="30D35E60" w14:textId="77777777" w:rsidR="005F52AC" w:rsidRDefault="005F52AC" w:rsidP="00484563">
            <w:pPr>
              <w:pStyle w:val="NoSpacing"/>
              <w:jc w:val="right"/>
            </w:pPr>
            <w:r>
              <w:t>4</w:t>
            </w:r>
          </w:p>
        </w:tc>
        <w:tc>
          <w:tcPr>
            <w:tcW w:w="1146" w:type="pct"/>
          </w:tcPr>
          <w:p w14:paraId="37D866B0" w14:textId="77777777" w:rsidR="005F52AC" w:rsidRDefault="005F52AC" w:rsidP="00F45040">
            <w:pPr>
              <w:pStyle w:val="NoSpacing"/>
              <w:jc w:val="right"/>
            </w:pPr>
            <w:r w:rsidRPr="0049710E">
              <w:t>0.</w:t>
            </w:r>
            <w:r w:rsidR="00F45040">
              <w:t>93</w:t>
            </w:r>
          </w:p>
        </w:tc>
        <w:tc>
          <w:tcPr>
            <w:tcW w:w="1666" w:type="pct"/>
          </w:tcPr>
          <w:p w14:paraId="03E8314D" w14:textId="77777777" w:rsidR="005F52AC" w:rsidRDefault="005F52AC" w:rsidP="004C0020">
            <w:pPr>
              <w:pStyle w:val="NoSpacing"/>
              <w:jc w:val="right"/>
            </w:pPr>
            <w:r w:rsidRPr="0049710E">
              <w:t>0.</w:t>
            </w:r>
            <w:r w:rsidR="004C0020">
              <w:t>86</w:t>
            </w:r>
          </w:p>
        </w:tc>
        <w:tc>
          <w:tcPr>
            <w:tcW w:w="1517" w:type="pct"/>
          </w:tcPr>
          <w:p w14:paraId="7DB815C2" w14:textId="77777777" w:rsidR="005F52AC" w:rsidRPr="0049710E" w:rsidRDefault="005F52AC" w:rsidP="00812FBF">
            <w:pPr>
              <w:pStyle w:val="NoSpacing"/>
              <w:jc w:val="right"/>
            </w:pPr>
            <w:r>
              <w:t>0.</w:t>
            </w:r>
            <w:r w:rsidR="00812FBF">
              <w:t>93</w:t>
            </w:r>
          </w:p>
        </w:tc>
      </w:tr>
      <w:tr w:rsidR="005F52AC" w14:paraId="2E9FBA59" w14:textId="77777777" w:rsidTr="00484563">
        <w:tc>
          <w:tcPr>
            <w:tcW w:w="671" w:type="pct"/>
          </w:tcPr>
          <w:p w14:paraId="01611DBC" w14:textId="77777777" w:rsidR="005F52AC" w:rsidRDefault="005F52AC" w:rsidP="00484563">
            <w:pPr>
              <w:pStyle w:val="NoSpacing"/>
              <w:jc w:val="right"/>
            </w:pPr>
            <w:r>
              <w:t>5</w:t>
            </w:r>
          </w:p>
        </w:tc>
        <w:tc>
          <w:tcPr>
            <w:tcW w:w="1146" w:type="pct"/>
          </w:tcPr>
          <w:p w14:paraId="05BE7657" w14:textId="77777777" w:rsidR="005F52AC" w:rsidRDefault="005F52AC" w:rsidP="00F45040">
            <w:pPr>
              <w:pStyle w:val="NoSpacing"/>
              <w:jc w:val="right"/>
            </w:pPr>
            <w:r w:rsidRPr="0049710E">
              <w:t>0.</w:t>
            </w:r>
            <w:r w:rsidR="00F45040">
              <w:t>94</w:t>
            </w:r>
          </w:p>
        </w:tc>
        <w:tc>
          <w:tcPr>
            <w:tcW w:w="1666" w:type="pct"/>
          </w:tcPr>
          <w:p w14:paraId="76CE8E31" w14:textId="77777777" w:rsidR="005F52AC" w:rsidRDefault="005F52AC" w:rsidP="004C0020">
            <w:pPr>
              <w:pStyle w:val="NoSpacing"/>
              <w:jc w:val="right"/>
            </w:pPr>
            <w:r w:rsidRPr="0049710E">
              <w:t>0.</w:t>
            </w:r>
            <w:r w:rsidR="004C0020">
              <w:t>89</w:t>
            </w:r>
          </w:p>
        </w:tc>
        <w:tc>
          <w:tcPr>
            <w:tcW w:w="1517" w:type="pct"/>
          </w:tcPr>
          <w:p w14:paraId="6D31E80A" w14:textId="77777777" w:rsidR="005F52AC" w:rsidRPr="0049710E" w:rsidRDefault="005F52AC" w:rsidP="00812FBF">
            <w:pPr>
              <w:pStyle w:val="NoSpacing"/>
              <w:jc w:val="right"/>
            </w:pPr>
            <w:r>
              <w:t>0.</w:t>
            </w:r>
            <w:r w:rsidR="00812FBF">
              <w:t>95</w:t>
            </w:r>
          </w:p>
        </w:tc>
      </w:tr>
      <w:tr w:rsidR="005F52AC" w14:paraId="2636EA55" w14:textId="77777777" w:rsidTr="00484563">
        <w:tc>
          <w:tcPr>
            <w:tcW w:w="671" w:type="pct"/>
          </w:tcPr>
          <w:p w14:paraId="40BCC5C5" w14:textId="77777777" w:rsidR="005F52AC" w:rsidRDefault="005F52AC" w:rsidP="00484563">
            <w:pPr>
              <w:pStyle w:val="NoSpacing"/>
              <w:jc w:val="right"/>
            </w:pPr>
            <w:r>
              <w:t>6</w:t>
            </w:r>
          </w:p>
        </w:tc>
        <w:tc>
          <w:tcPr>
            <w:tcW w:w="1146" w:type="pct"/>
          </w:tcPr>
          <w:p w14:paraId="24FBDD73" w14:textId="77777777" w:rsidR="005F52AC" w:rsidRDefault="005F52AC" w:rsidP="00F45040">
            <w:pPr>
              <w:pStyle w:val="NoSpacing"/>
              <w:jc w:val="right"/>
            </w:pPr>
            <w:r w:rsidRPr="0049710E">
              <w:t>0.</w:t>
            </w:r>
            <w:r w:rsidR="00F45040">
              <w:t>98</w:t>
            </w:r>
          </w:p>
        </w:tc>
        <w:tc>
          <w:tcPr>
            <w:tcW w:w="1666" w:type="pct"/>
          </w:tcPr>
          <w:p w14:paraId="6D6B582C" w14:textId="77777777" w:rsidR="005F52AC" w:rsidRDefault="005F52AC" w:rsidP="004C0020">
            <w:pPr>
              <w:pStyle w:val="NoSpacing"/>
              <w:jc w:val="right"/>
            </w:pPr>
            <w:r w:rsidRPr="0049710E">
              <w:t>0.</w:t>
            </w:r>
            <w:r w:rsidR="004C0020">
              <w:t>83</w:t>
            </w:r>
          </w:p>
        </w:tc>
        <w:tc>
          <w:tcPr>
            <w:tcW w:w="1517" w:type="pct"/>
          </w:tcPr>
          <w:p w14:paraId="4A227031" w14:textId="77777777" w:rsidR="005F52AC" w:rsidRPr="0049710E" w:rsidRDefault="005F52AC" w:rsidP="00812FBF">
            <w:pPr>
              <w:pStyle w:val="NoSpacing"/>
              <w:jc w:val="right"/>
            </w:pPr>
            <w:r>
              <w:t>0.</w:t>
            </w:r>
            <w:r w:rsidR="00812FBF">
              <w:t>93</w:t>
            </w:r>
          </w:p>
        </w:tc>
      </w:tr>
      <w:tr w:rsidR="005F52AC" w14:paraId="5BAD9AFB" w14:textId="77777777" w:rsidTr="00484563">
        <w:tc>
          <w:tcPr>
            <w:tcW w:w="671" w:type="pct"/>
          </w:tcPr>
          <w:p w14:paraId="23C89340" w14:textId="77777777" w:rsidR="005F52AC" w:rsidRPr="00C530F8" w:rsidRDefault="005F52AC" w:rsidP="00484563">
            <w:pPr>
              <w:pStyle w:val="NoSpacing"/>
              <w:jc w:val="right"/>
              <w:rPr>
                <w:rFonts w:eastAsia="MS Gothic"/>
              </w:rPr>
            </w:pPr>
            <w:r>
              <w:rPr>
                <w:rFonts w:eastAsia="MS Gothic" w:hint="eastAsia"/>
              </w:rPr>
              <w:t>7</w:t>
            </w:r>
          </w:p>
        </w:tc>
        <w:tc>
          <w:tcPr>
            <w:tcW w:w="1146" w:type="pct"/>
          </w:tcPr>
          <w:p w14:paraId="60C5C5F4" w14:textId="77777777" w:rsidR="005F52AC" w:rsidRPr="0049710E" w:rsidRDefault="005F52AC" w:rsidP="00F45040">
            <w:pPr>
              <w:pStyle w:val="NoSpacing"/>
              <w:jc w:val="right"/>
            </w:pPr>
            <w:r w:rsidRPr="0049710E">
              <w:t>0.</w:t>
            </w:r>
            <w:r w:rsidR="00F45040">
              <w:t>97</w:t>
            </w:r>
          </w:p>
        </w:tc>
        <w:tc>
          <w:tcPr>
            <w:tcW w:w="1666" w:type="pct"/>
          </w:tcPr>
          <w:p w14:paraId="1E481B54" w14:textId="77777777" w:rsidR="005F52AC" w:rsidRPr="0049710E" w:rsidRDefault="005F52AC" w:rsidP="004C0020">
            <w:pPr>
              <w:pStyle w:val="NoSpacing"/>
              <w:jc w:val="right"/>
            </w:pPr>
            <w:r w:rsidRPr="0049710E">
              <w:t>0.</w:t>
            </w:r>
            <w:r w:rsidR="004C0020">
              <w:t>95</w:t>
            </w:r>
          </w:p>
        </w:tc>
        <w:tc>
          <w:tcPr>
            <w:tcW w:w="1517" w:type="pct"/>
          </w:tcPr>
          <w:p w14:paraId="4F4D1864" w14:textId="77777777" w:rsidR="005F52AC" w:rsidRPr="0049710E" w:rsidRDefault="005F52AC" w:rsidP="00812FBF">
            <w:pPr>
              <w:pStyle w:val="NoSpacing"/>
              <w:jc w:val="right"/>
            </w:pPr>
            <w:r>
              <w:t>0.</w:t>
            </w:r>
            <w:r w:rsidR="00812FBF">
              <w:t>97</w:t>
            </w:r>
          </w:p>
        </w:tc>
      </w:tr>
      <w:tr w:rsidR="005F52AC" w14:paraId="19F8D7D1" w14:textId="77777777" w:rsidTr="00484563">
        <w:tc>
          <w:tcPr>
            <w:tcW w:w="671" w:type="pct"/>
          </w:tcPr>
          <w:p w14:paraId="2E1F632E" w14:textId="77777777" w:rsidR="005F52AC" w:rsidRPr="00C530F8" w:rsidRDefault="005F52AC" w:rsidP="00484563">
            <w:pPr>
              <w:pStyle w:val="NoSpacing"/>
              <w:jc w:val="right"/>
              <w:rPr>
                <w:rFonts w:eastAsia="MS Gothic"/>
              </w:rPr>
            </w:pPr>
            <w:r>
              <w:rPr>
                <w:rFonts w:eastAsia="MS Gothic" w:hint="eastAsia"/>
              </w:rPr>
              <w:t>8</w:t>
            </w:r>
          </w:p>
        </w:tc>
        <w:tc>
          <w:tcPr>
            <w:tcW w:w="1146" w:type="pct"/>
          </w:tcPr>
          <w:p w14:paraId="052CA6F1" w14:textId="77777777" w:rsidR="005F52AC" w:rsidRPr="0049710E" w:rsidRDefault="005F52AC" w:rsidP="00F45040">
            <w:pPr>
              <w:pStyle w:val="NoSpacing"/>
              <w:jc w:val="right"/>
            </w:pPr>
            <w:r w:rsidRPr="0049710E">
              <w:t>0.</w:t>
            </w:r>
            <w:r w:rsidR="00F45040">
              <w:t>99</w:t>
            </w:r>
          </w:p>
        </w:tc>
        <w:tc>
          <w:tcPr>
            <w:tcW w:w="1666" w:type="pct"/>
          </w:tcPr>
          <w:p w14:paraId="1D0D2D1E" w14:textId="77777777" w:rsidR="005F52AC" w:rsidRPr="0049710E" w:rsidRDefault="005F52AC" w:rsidP="004C0020">
            <w:pPr>
              <w:pStyle w:val="NoSpacing"/>
              <w:jc w:val="right"/>
            </w:pPr>
            <w:r w:rsidRPr="0049710E">
              <w:t>0.</w:t>
            </w:r>
            <w:r w:rsidR="004C0020">
              <w:t>84</w:t>
            </w:r>
          </w:p>
        </w:tc>
        <w:tc>
          <w:tcPr>
            <w:tcW w:w="1517" w:type="pct"/>
          </w:tcPr>
          <w:p w14:paraId="1D8888E7" w14:textId="77777777" w:rsidR="005F52AC" w:rsidRPr="0049710E" w:rsidRDefault="005F52AC" w:rsidP="00812FBF">
            <w:pPr>
              <w:pStyle w:val="NoSpacing"/>
              <w:jc w:val="right"/>
            </w:pPr>
            <w:r>
              <w:t>0.</w:t>
            </w:r>
            <w:r w:rsidR="00812FBF">
              <w:t>96</w:t>
            </w:r>
          </w:p>
        </w:tc>
      </w:tr>
      <w:tr w:rsidR="005F52AC" w14:paraId="78E04990" w14:textId="77777777" w:rsidTr="00484563">
        <w:tc>
          <w:tcPr>
            <w:tcW w:w="671" w:type="pct"/>
          </w:tcPr>
          <w:p w14:paraId="7A7C34DB" w14:textId="77777777" w:rsidR="005F52AC" w:rsidRPr="00C530F8" w:rsidRDefault="005F52AC" w:rsidP="00484563">
            <w:pPr>
              <w:pStyle w:val="NoSpacing"/>
              <w:jc w:val="right"/>
              <w:rPr>
                <w:rFonts w:eastAsia="MS Gothic"/>
              </w:rPr>
            </w:pPr>
            <w:r>
              <w:rPr>
                <w:rFonts w:eastAsia="MS Gothic" w:hint="eastAsia"/>
              </w:rPr>
              <w:t>9</w:t>
            </w:r>
          </w:p>
        </w:tc>
        <w:tc>
          <w:tcPr>
            <w:tcW w:w="1146" w:type="pct"/>
          </w:tcPr>
          <w:p w14:paraId="0A049DCA" w14:textId="77777777" w:rsidR="005F52AC" w:rsidRPr="0049710E" w:rsidRDefault="005F52AC" w:rsidP="00F45040">
            <w:pPr>
              <w:pStyle w:val="NoSpacing"/>
              <w:jc w:val="right"/>
            </w:pPr>
            <w:r w:rsidRPr="0049710E">
              <w:t>0.</w:t>
            </w:r>
            <w:r w:rsidR="00F45040">
              <w:t>70</w:t>
            </w:r>
          </w:p>
        </w:tc>
        <w:tc>
          <w:tcPr>
            <w:tcW w:w="1666" w:type="pct"/>
          </w:tcPr>
          <w:p w14:paraId="6E25F4F8" w14:textId="77777777" w:rsidR="005F52AC" w:rsidRPr="0049710E" w:rsidRDefault="005F52AC" w:rsidP="004C0020">
            <w:pPr>
              <w:pStyle w:val="NoSpacing"/>
              <w:jc w:val="right"/>
            </w:pPr>
            <w:r w:rsidRPr="0049710E">
              <w:t>0.</w:t>
            </w:r>
            <w:r w:rsidR="004C0020">
              <w:t>79</w:t>
            </w:r>
          </w:p>
        </w:tc>
        <w:tc>
          <w:tcPr>
            <w:tcW w:w="1517" w:type="pct"/>
          </w:tcPr>
          <w:p w14:paraId="4133BCD7" w14:textId="77777777" w:rsidR="005F52AC" w:rsidRPr="0049710E" w:rsidRDefault="005F52AC" w:rsidP="00812FBF">
            <w:pPr>
              <w:pStyle w:val="NoSpacing"/>
              <w:jc w:val="right"/>
            </w:pPr>
            <w:r>
              <w:t>0.</w:t>
            </w:r>
            <w:r w:rsidR="00812FBF">
              <w:t>77</w:t>
            </w:r>
          </w:p>
        </w:tc>
      </w:tr>
      <w:tr w:rsidR="005F52AC" w14:paraId="707E2FE5" w14:textId="77777777" w:rsidTr="00484563">
        <w:tc>
          <w:tcPr>
            <w:tcW w:w="671" w:type="pct"/>
          </w:tcPr>
          <w:p w14:paraId="4F7301C3" w14:textId="77777777" w:rsidR="005F52AC" w:rsidRPr="00C530F8" w:rsidRDefault="005F52AC" w:rsidP="00484563">
            <w:pPr>
              <w:pStyle w:val="NoSpacing"/>
              <w:jc w:val="right"/>
              <w:rPr>
                <w:rFonts w:eastAsia="MS Gothic"/>
              </w:rPr>
            </w:pPr>
            <w:r>
              <w:rPr>
                <w:rFonts w:eastAsia="MS Gothic" w:hint="eastAsia"/>
              </w:rPr>
              <w:t>10</w:t>
            </w:r>
          </w:p>
        </w:tc>
        <w:tc>
          <w:tcPr>
            <w:tcW w:w="1146" w:type="pct"/>
          </w:tcPr>
          <w:p w14:paraId="0A1777C6" w14:textId="77777777" w:rsidR="005F52AC" w:rsidRPr="0049710E" w:rsidRDefault="005F52AC" w:rsidP="00F45040">
            <w:pPr>
              <w:pStyle w:val="NoSpacing"/>
              <w:jc w:val="right"/>
            </w:pPr>
            <w:r w:rsidRPr="0049710E">
              <w:t>0.</w:t>
            </w:r>
            <w:r w:rsidR="00E435D1">
              <w:t>93</w:t>
            </w:r>
          </w:p>
        </w:tc>
        <w:tc>
          <w:tcPr>
            <w:tcW w:w="1666" w:type="pct"/>
          </w:tcPr>
          <w:p w14:paraId="415AA9EA" w14:textId="77777777" w:rsidR="005F52AC" w:rsidRPr="0049710E" w:rsidRDefault="005F52AC" w:rsidP="004C0020">
            <w:pPr>
              <w:pStyle w:val="NoSpacing"/>
              <w:jc w:val="right"/>
            </w:pPr>
            <w:r w:rsidRPr="0049710E">
              <w:t>0.</w:t>
            </w:r>
            <w:r w:rsidR="004C0020">
              <w:t>83</w:t>
            </w:r>
          </w:p>
        </w:tc>
        <w:tc>
          <w:tcPr>
            <w:tcW w:w="1517" w:type="pct"/>
          </w:tcPr>
          <w:p w14:paraId="4E355EAF" w14:textId="77777777" w:rsidR="005F52AC" w:rsidRPr="0049710E" w:rsidRDefault="005F52AC" w:rsidP="00812FBF">
            <w:pPr>
              <w:pStyle w:val="NoSpacing"/>
              <w:jc w:val="right"/>
            </w:pPr>
            <w:r>
              <w:t>0.</w:t>
            </w:r>
            <w:r w:rsidR="00812FBF">
              <w:t>93</w:t>
            </w:r>
          </w:p>
        </w:tc>
      </w:tr>
    </w:tbl>
    <w:p w14:paraId="3400599B" w14:textId="77777777" w:rsidR="00AA6790" w:rsidRDefault="00AA6790" w:rsidP="00AA6790">
      <w:pPr>
        <w:pStyle w:val="TableFigure"/>
        <w:rPr>
          <w:rStyle w:val="Emphasis"/>
        </w:rPr>
      </w:pPr>
    </w:p>
    <w:p w14:paraId="0C7A5B11" w14:textId="77777777" w:rsidR="0031081F" w:rsidRDefault="0031081F">
      <w:pPr>
        <w:pStyle w:val="TableFigure"/>
      </w:pPr>
    </w:p>
    <w:p w14:paraId="4D0440CA" w14:textId="77777777" w:rsidR="0031081F" w:rsidRDefault="00D74F71">
      <w:pPr>
        <w:pStyle w:val="SectionTitle"/>
      </w:pPr>
      <w:r>
        <w:lastRenderedPageBreak/>
        <w:t>Figures</w:t>
      </w:r>
    </w:p>
    <w:p w14:paraId="37366644" w14:textId="77777777" w:rsidR="00CA7869" w:rsidRDefault="00CA7869" w:rsidP="00CA7869">
      <w:pPr>
        <w:pStyle w:val="NoSpacing"/>
      </w:pPr>
      <w:r w:rsidRPr="00A52357">
        <w:rPr>
          <w:noProof/>
          <w:lang w:val="de-CH" w:eastAsia="zh-TW"/>
        </w:rPr>
        <w:drawing>
          <wp:inline distT="0" distB="0" distL="0" distR="0" wp14:anchorId="38A46F3F" wp14:editId="174CA54C">
            <wp:extent cx="5854359" cy="20988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54359" cy="2098879"/>
                    </a:xfrm>
                    <a:prstGeom prst="rect">
                      <a:avLst/>
                    </a:prstGeom>
                    <a:noFill/>
                    <a:ln>
                      <a:noFill/>
                    </a:ln>
                  </pic:spPr>
                </pic:pic>
              </a:graphicData>
            </a:graphic>
          </wp:inline>
        </w:drawing>
      </w:r>
    </w:p>
    <w:p w14:paraId="3CFE1339" w14:textId="292AC72B" w:rsidR="00CA7869" w:rsidRDefault="00CA7869" w:rsidP="00CA7869">
      <w:pPr>
        <w:pStyle w:val="TableFigure"/>
      </w:pPr>
      <w:r>
        <w:rPr>
          <w:rStyle w:val="Emphasis"/>
        </w:rPr>
        <w:t xml:space="preserve">Figure </w:t>
      </w:r>
      <w:bookmarkStart w:id="507" w:name="f_procedure"/>
      <w:r>
        <w:rPr>
          <w:rStyle w:val="Emphasis"/>
        </w:rPr>
        <w:fldChar w:fldCharType="begin"/>
      </w:r>
      <w:r>
        <w:rPr>
          <w:rStyle w:val="Emphasis"/>
        </w:rPr>
        <w:instrText xml:space="preserve"> SEQ Figure \* MERGEFORMAT </w:instrText>
      </w:r>
      <w:r>
        <w:rPr>
          <w:rStyle w:val="Emphasis"/>
        </w:rPr>
        <w:fldChar w:fldCharType="separate"/>
      </w:r>
      <w:r w:rsidR="008A786D">
        <w:rPr>
          <w:rStyle w:val="Emphasis"/>
          <w:noProof/>
        </w:rPr>
        <w:t>1</w:t>
      </w:r>
      <w:r>
        <w:rPr>
          <w:rStyle w:val="Emphasis"/>
        </w:rPr>
        <w:fldChar w:fldCharType="end"/>
      </w:r>
      <w:bookmarkEnd w:id="507"/>
      <w:r>
        <w:t xml:space="preserve">. </w:t>
      </w:r>
      <w:r w:rsidR="00C240CE">
        <w:t xml:space="preserve">The procedure of the Multi-Items Rearrangement task. </w:t>
      </w:r>
      <w:r w:rsidR="00F8416B">
        <w:t xml:space="preserve">The left figure is the initial presentation of the items. Participants were asked to rearrange the items according to the similarity between the items by using mouse </w:t>
      </w:r>
      <w:r w:rsidR="002F3B64">
        <w:t xml:space="preserve">to </w:t>
      </w:r>
      <w:r w:rsidR="00F8416B">
        <w:t xml:space="preserve">click-and-drop. </w:t>
      </w:r>
      <w:r w:rsidR="00F01F9F">
        <w:t xml:space="preserve">The right figure is a potential </w:t>
      </w:r>
      <w:r w:rsidR="00BA3089">
        <w:t xml:space="preserve">outcome after the rearrangement. </w:t>
      </w:r>
    </w:p>
    <w:p w14:paraId="7A344759" w14:textId="77777777" w:rsidR="00CA7869" w:rsidRDefault="00CA7869">
      <w:pPr>
        <w:jc w:val="left"/>
        <w:rPr>
          <w:kern w:val="0"/>
        </w:rPr>
      </w:pPr>
      <w:r>
        <w:br w:type="page"/>
      </w:r>
    </w:p>
    <w:p w14:paraId="42A212C6" w14:textId="77777777" w:rsidR="0031081F" w:rsidRDefault="00A52357">
      <w:pPr>
        <w:pStyle w:val="NoSpacing"/>
      </w:pPr>
      <w:r w:rsidRPr="00A52357">
        <w:rPr>
          <w:noProof/>
          <w:lang w:val="de-CH" w:eastAsia="zh-TW"/>
        </w:rPr>
        <w:lastRenderedPageBreak/>
        <w:drawing>
          <wp:inline distT="0" distB="0" distL="0" distR="0" wp14:anchorId="726E0D2D" wp14:editId="02FC7CE0">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14:paraId="5EB71011" w14:textId="3990FBC4" w:rsidR="003A6FB5" w:rsidRDefault="00D74F71">
      <w:pPr>
        <w:pStyle w:val="TableFigure"/>
      </w:pPr>
      <w:r>
        <w:rPr>
          <w:rStyle w:val="Emphasis"/>
        </w:rPr>
        <w:t>Figure</w:t>
      </w:r>
      <w:r w:rsidR="00563915">
        <w:rPr>
          <w:rStyle w:val="Emphasis"/>
        </w:rPr>
        <w:t xml:space="preserve"> </w:t>
      </w:r>
      <w:bookmarkStart w:id="508" w:name="f_exp1_faces"/>
      <w:r w:rsidR="00563915">
        <w:rPr>
          <w:rStyle w:val="Emphasis"/>
        </w:rPr>
        <w:fldChar w:fldCharType="begin"/>
      </w:r>
      <w:r w:rsidR="00563915">
        <w:rPr>
          <w:rStyle w:val="Emphasis"/>
        </w:rPr>
        <w:instrText xml:space="preserve"> SEQ Figure \* MERGEFORMAT </w:instrText>
      </w:r>
      <w:r w:rsidR="00563915">
        <w:rPr>
          <w:rStyle w:val="Emphasis"/>
        </w:rPr>
        <w:fldChar w:fldCharType="separate"/>
      </w:r>
      <w:r w:rsidR="008A786D">
        <w:rPr>
          <w:rStyle w:val="Emphasis"/>
          <w:noProof/>
        </w:rPr>
        <w:t>2</w:t>
      </w:r>
      <w:r w:rsidR="00563915">
        <w:rPr>
          <w:rStyle w:val="Emphasis"/>
        </w:rPr>
        <w:fldChar w:fldCharType="end"/>
      </w:r>
      <w:bookmarkEnd w:id="508"/>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14:paraId="2FF049B9" w14:textId="77777777" w:rsidR="003334BC" w:rsidRDefault="003334BC">
      <w:pPr>
        <w:jc w:val="left"/>
      </w:pPr>
      <w:r>
        <w:br w:type="page"/>
      </w:r>
    </w:p>
    <w:p w14:paraId="3049071D" w14:textId="77777777" w:rsidR="00624DC0" w:rsidRDefault="00624DC0" w:rsidP="00624DC0">
      <w:pPr>
        <w:pStyle w:val="NoSpacing"/>
      </w:pPr>
      <w:r w:rsidRPr="00A52357">
        <w:rPr>
          <w:noProof/>
          <w:lang w:val="de-CH" w:eastAsia="zh-TW"/>
        </w:rPr>
        <w:lastRenderedPageBreak/>
        <w:drawing>
          <wp:inline distT="0" distB="0" distL="0" distR="0" wp14:anchorId="2B4F44DD" wp14:editId="1B11A190">
            <wp:extent cx="5591175" cy="559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14:paraId="7CA2B341" w14:textId="24AC9BC3" w:rsidR="00624DC0" w:rsidRDefault="00624DC0" w:rsidP="00624DC0">
      <w:pPr>
        <w:pStyle w:val="TableFigure"/>
      </w:pPr>
      <w:r>
        <w:rPr>
          <w:rStyle w:val="Emphasis"/>
        </w:rPr>
        <w:t xml:space="preserve">Figure </w:t>
      </w:r>
      <w:bookmarkStart w:id="509" w:name="f_exp1_mds"/>
      <w:r>
        <w:rPr>
          <w:rStyle w:val="Emphasis"/>
        </w:rPr>
        <w:fldChar w:fldCharType="begin"/>
      </w:r>
      <w:r>
        <w:rPr>
          <w:rStyle w:val="Emphasis"/>
        </w:rPr>
        <w:instrText xml:space="preserve"> SEQ Figure \* MERGEFORMAT </w:instrText>
      </w:r>
      <w:r>
        <w:rPr>
          <w:rStyle w:val="Emphasis"/>
        </w:rPr>
        <w:fldChar w:fldCharType="separate"/>
      </w:r>
      <w:r w:rsidR="008A786D">
        <w:rPr>
          <w:rStyle w:val="Emphasis"/>
          <w:noProof/>
        </w:rPr>
        <w:t>3</w:t>
      </w:r>
      <w:r>
        <w:rPr>
          <w:rStyle w:val="Emphasis"/>
        </w:rPr>
        <w:fldChar w:fldCharType="end"/>
      </w:r>
      <w:bookmarkEnd w:id="509"/>
      <w:r>
        <w:t>. The</w:t>
      </w:r>
      <w:r w:rsidR="00F72BC7">
        <w:t xml:space="preserve"> MDS results</w:t>
      </w:r>
      <w:r w:rsidR="00C87506">
        <w:t xml:space="preserve"> of</w:t>
      </w:r>
      <w:r w:rsidR="00353199">
        <w:t xml:space="preserve"> the</w:t>
      </w:r>
      <w:r>
        <w:t xml:space="preserve"> similarity matrices acquired from the Multi-Items Rearrangement task and the Paired-Comparison task.</w:t>
      </w:r>
      <w:r w:rsidR="007D10C3">
        <w:t xml:space="preserve"> The numbers indicate the items </w:t>
      </w:r>
      <w:r w:rsidR="00390E3B">
        <w:t xml:space="preserve">in Figure </w:t>
      </w:r>
      <w:r w:rsidR="00390E3B" w:rsidRPr="002E42F7">
        <w:fldChar w:fldCharType="begin"/>
      </w:r>
      <w:r w:rsidR="00390E3B" w:rsidRPr="002E42F7">
        <w:instrText xml:space="preserve"> REF f_exp1_faces \h </w:instrText>
      </w:r>
      <w:r w:rsidR="002E42F7">
        <w:instrText xml:space="preserve"> \* MERGEFORMAT </w:instrText>
      </w:r>
      <w:r w:rsidR="00390E3B" w:rsidRPr="002E42F7">
        <w:fldChar w:fldCharType="separate"/>
      </w:r>
      <w:ins w:id="510" w:author="Hsuan-Yu Lin" w:date="2017-11-02T15:42:00Z">
        <w:r w:rsidR="008A786D" w:rsidRPr="008A786D">
          <w:rPr>
            <w:rPrChange w:id="511" w:author="Hsuan-Yu Lin" w:date="2017-11-02T15:42:00Z">
              <w:rPr>
                <w:rStyle w:val="Emphasis"/>
                <w:noProof/>
              </w:rPr>
            </w:rPrChange>
          </w:rPr>
          <w:t>2</w:t>
        </w:r>
      </w:ins>
      <w:del w:id="512" w:author="Hsuan-Yu Lin" w:date="2017-11-02T15:42:00Z">
        <w:r w:rsidR="00C00C73" w:rsidRPr="00C00C73" w:rsidDel="008A786D">
          <w:delText>2</w:delText>
        </w:r>
      </w:del>
      <w:r w:rsidR="00390E3B" w:rsidRPr="002E42F7">
        <w:fldChar w:fldCharType="end"/>
      </w:r>
      <w:r w:rsidR="00390E3B">
        <w:t xml:space="preserve">. </w:t>
      </w:r>
    </w:p>
    <w:p w14:paraId="08C3CF02" w14:textId="77777777" w:rsidR="00624DC0" w:rsidRDefault="00624DC0" w:rsidP="00624DC0">
      <w:pPr>
        <w:jc w:val="left"/>
      </w:pPr>
      <w:r>
        <w:br w:type="page"/>
      </w:r>
    </w:p>
    <w:p w14:paraId="5AE94615" w14:textId="77777777" w:rsidR="005A0477" w:rsidRDefault="009B57D4" w:rsidP="003334BC">
      <w:pPr>
        <w:pStyle w:val="TableFigure"/>
      </w:pPr>
      <w:r>
        <w:lastRenderedPageBreak/>
        <w:t xml:space="preserve"> </w:t>
      </w:r>
      <w:r w:rsidR="00E83E77">
        <w:rPr>
          <w:noProof/>
          <w:lang w:val="de-CH" w:eastAsia="zh-TW"/>
        </w:rPr>
        <w:drawing>
          <wp:inline distT="0" distB="0" distL="0" distR="0" wp14:anchorId="0E6FE28A" wp14:editId="755277B6">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14:paraId="423282F9" w14:textId="31808B6B" w:rsidR="003334BC" w:rsidRDefault="003334BC" w:rsidP="003334BC">
      <w:pPr>
        <w:pStyle w:val="TableFigure"/>
      </w:pPr>
      <w:r>
        <w:rPr>
          <w:rStyle w:val="Emphasis"/>
        </w:rPr>
        <w:t xml:space="preserve">Figure </w:t>
      </w:r>
      <w:bookmarkStart w:id="513" w:name="f_exp2_colors"/>
      <w:r w:rsidR="003E5EA3">
        <w:rPr>
          <w:rStyle w:val="Emphasis"/>
        </w:rPr>
        <w:fldChar w:fldCharType="begin"/>
      </w:r>
      <w:r w:rsidR="003E5EA3">
        <w:rPr>
          <w:rStyle w:val="Emphasis"/>
        </w:rPr>
        <w:instrText xml:space="preserve"> SEQ Figure \* MERGEFORMAT </w:instrText>
      </w:r>
      <w:r w:rsidR="003E5EA3">
        <w:rPr>
          <w:rStyle w:val="Emphasis"/>
        </w:rPr>
        <w:fldChar w:fldCharType="separate"/>
      </w:r>
      <w:r w:rsidR="008A786D">
        <w:rPr>
          <w:rStyle w:val="Emphasis"/>
          <w:noProof/>
        </w:rPr>
        <w:t>4</w:t>
      </w:r>
      <w:r w:rsidR="003E5EA3">
        <w:rPr>
          <w:rStyle w:val="Emphasis"/>
        </w:rPr>
        <w:fldChar w:fldCharType="end"/>
      </w:r>
      <w:bookmarkEnd w:id="513"/>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p>
    <w:p w14:paraId="26D76127" w14:textId="77777777" w:rsidR="008121BC" w:rsidRDefault="008121BC">
      <w:pPr>
        <w:jc w:val="left"/>
      </w:pPr>
      <w:r>
        <w:br w:type="page"/>
      </w:r>
    </w:p>
    <w:p w14:paraId="2FB6CEB7" w14:textId="77777777" w:rsidR="008121BC" w:rsidRDefault="008121BC" w:rsidP="008121BC">
      <w:pPr>
        <w:pStyle w:val="NoSpacing"/>
      </w:pPr>
      <w:r w:rsidRPr="00A52357">
        <w:rPr>
          <w:noProof/>
          <w:lang w:val="de-CH" w:eastAsia="zh-TW"/>
        </w:rPr>
        <w:lastRenderedPageBreak/>
        <w:drawing>
          <wp:inline distT="0" distB="0" distL="0" distR="0" wp14:anchorId="77C76811" wp14:editId="37F04432">
            <wp:extent cx="5592507" cy="5592507"/>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92507" cy="5592507"/>
                    </a:xfrm>
                    <a:prstGeom prst="rect">
                      <a:avLst/>
                    </a:prstGeom>
                    <a:noFill/>
                    <a:ln>
                      <a:noFill/>
                    </a:ln>
                  </pic:spPr>
                </pic:pic>
              </a:graphicData>
            </a:graphic>
          </wp:inline>
        </w:drawing>
      </w:r>
    </w:p>
    <w:p w14:paraId="13250924" w14:textId="34483669" w:rsidR="008121BC" w:rsidRDefault="008121BC" w:rsidP="008121BC">
      <w:pPr>
        <w:pStyle w:val="TableFigure"/>
      </w:pPr>
      <w:r>
        <w:rPr>
          <w:rStyle w:val="Emphasis"/>
        </w:rPr>
        <w:t xml:space="preserve">Figure </w:t>
      </w:r>
      <w:bookmarkStart w:id="514" w:name="f_exp2_mds"/>
      <w:r>
        <w:rPr>
          <w:rStyle w:val="Emphasis"/>
        </w:rPr>
        <w:fldChar w:fldCharType="begin"/>
      </w:r>
      <w:r>
        <w:rPr>
          <w:rStyle w:val="Emphasis"/>
        </w:rPr>
        <w:instrText xml:space="preserve"> SEQ Figure \* MERGEFORMAT </w:instrText>
      </w:r>
      <w:r>
        <w:rPr>
          <w:rStyle w:val="Emphasis"/>
        </w:rPr>
        <w:fldChar w:fldCharType="separate"/>
      </w:r>
      <w:r w:rsidR="008A786D">
        <w:rPr>
          <w:rStyle w:val="Emphasis"/>
          <w:noProof/>
        </w:rPr>
        <w:t>5</w:t>
      </w:r>
      <w:r>
        <w:rPr>
          <w:rStyle w:val="Emphasis"/>
        </w:rPr>
        <w:fldChar w:fldCharType="end"/>
      </w:r>
      <w:bookmarkEnd w:id="514"/>
      <w:r>
        <w:t xml:space="preserve">. The MDS results of the similarity matrices acquired from the Multi-Items Rearrangement task and the Paired-Comparison task. The numbers indicate the items in Figure </w:t>
      </w:r>
      <w:r w:rsidR="00526747" w:rsidRPr="009E5476">
        <w:fldChar w:fldCharType="begin"/>
      </w:r>
      <w:r w:rsidR="00526747" w:rsidRPr="009E5476">
        <w:instrText xml:space="preserve"> REF f_exp2_colors \h </w:instrText>
      </w:r>
      <w:r w:rsidR="009E5476">
        <w:instrText xml:space="preserve"> \* MERGEFORMAT </w:instrText>
      </w:r>
      <w:r w:rsidR="00526747" w:rsidRPr="009E5476">
        <w:fldChar w:fldCharType="separate"/>
      </w:r>
      <w:ins w:id="515" w:author="Hsuan-Yu Lin" w:date="2017-11-02T15:42:00Z">
        <w:r w:rsidR="008A786D" w:rsidRPr="008A786D">
          <w:rPr>
            <w:rPrChange w:id="516" w:author="Hsuan-Yu Lin" w:date="2017-11-02T15:42:00Z">
              <w:rPr>
                <w:rStyle w:val="Emphasis"/>
                <w:noProof/>
              </w:rPr>
            </w:rPrChange>
          </w:rPr>
          <w:t>4</w:t>
        </w:r>
      </w:ins>
      <w:del w:id="517" w:author="Hsuan-Yu Lin" w:date="2017-11-02T15:42:00Z">
        <w:r w:rsidR="00C00C73" w:rsidRPr="00C00C73" w:rsidDel="008A786D">
          <w:delText>4</w:delText>
        </w:r>
      </w:del>
      <w:r w:rsidR="00526747" w:rsidRPr="009E5476">
        <w:fldChar w:fldCharType="end"/>
      </w:r>
      <w:r>
        <w:t xml:space="preserve">. </w:t>
      </w:r>
    </w:p>
    <w:p w14:paraId="0EDC6892" w14:textId="47B59ED3" w:rsidR="007C4274" w:rsidRDefault="007C4274">
      <w:pPr>
        <w:jc w:val="left"/>
        <w:rPr>
          <w:ins w:id="518" w:author="Hsuan-Yu Lin" w:date="2017-08-07T17:42:00Z"/>
        </w:rPr>
      </w:pPr>
      <w:ins w:id="519" w:author="Hsuan-Yu Lin" w:date="2017-08-07T17:42:00Z">
        <w:r>
          <w:br w:type="page"/>
        </w:r>
      </w:ins>
    </w:p>
    <w:p w14:paraId="690310F1" w14:textId="7931677E" w:rsidR="007C4274" w:rsidRDefault="00054574" w:rsidP="007C4274">
      <w:pPr>
        <w:pStyle w:val="NoSpacing"/>
        <w:rPr>
          <w:ins w:id="520" w:author="Hsuan-Yu Lin" w:date="2017-08-07T17:42:00Z"/>
        </w:rPr>
      </w:pPr>
      <w:ins w:id="521" w:author="Hsuan-Yu Lin" w:date="2017-08-07T17:44:00Z">
        <w:r>
          <w:lastRenderedPageBreak/>
          <w:pict w14:anchorId="3C5AE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4pt">
              <v:imagedata r:id="rId16" o:title="time_estimate"/>
            </v:shape>
          </w:pict>
        </w:r>
      </w:ins>
    </w:p>
    <w:p w14:paraId="35ADD8A0" w14:textId="47645CEE" w:rsidR="007C4274" w:rsidRDefault="007C4274" w:rsidP="007C4274">
      <w:pPr>
        <w:pStyle w:val="TableFigure"/>
        <w:rPr>
          <w:ins w:id="522" w:author="Hsuan-Yu Lin" w:date="2017-08-07T17:42:00Z"/>
        </w:rPr>
      </w:pPr>
      <w:ins w:id="523" w:author="Hsuan-Yu Lin" w:date="2017-08-07T17:42:00Z">
        <w:r>
          <w:rPr>
            <w:rStyle w:val="Emphasis"/>
          </w:rPr>
          <w:t xml:space="preserve">Figure </w:t>
        </w:r>
        <w:bookmarkStart w:id="524" w:name="f_time_estimate"/>
        <w:r>
          <w:rPr>
            <w:rStyle w:val="Emphasis"/>
          </w:rPr>
          <w:fldChar w:fldCharType="begin"/>
        </w:r>
        <w:r>
          <w:rPr>
            <w:rStyle w:val="Emphasis"/>
          </w:rPr>
          <w:instrText xml:space="preserve"> SEQ Figure \* MERGEFORMAT </w:instrText>
        </w:r>
        <w:r>
          <w:rPr>
            <w:rStyle w:val="Emphasis"/>
          </w:rPr>
          <w:fldChar w:fldCharType="separate"/>
        </w:r>
      </w:ins>
      <w:ins w:id="525" w:author="Hsuan-Yu Lin" w:date="2017-11-02T15:42:00Z">
        <w:r w:rsidR="008A786D">
          <w:rPr>
            <w:rStyle w:val="Emphasis"/>
            <w:noProof/>
          </w:rPr>
          <w:t>6</w:t>
        </w:r>
      </w:ins>
      <w:ins w:id="526" w:author="Hsuan-Yu Lin" w:date="2017-08-07T17:42:00Z">
        <w:r>
          <w:rPr>
            <w:rStyle w:val="Emphasis"/>
          </w:rPr>
          <w:fldChar w:fldCharType="end"/>
        </w:r>
        <w:bookmarkEnd w:id="524"/>
        <w:r>
          <w:t xml:space="preserve">. </w:t>
        </w:r>
      </w:ins>
      <w:ins w:id="527" w:author="Hsuan-Yu Lin" w:date="2017-08-07T17:44:00Z">
        <w:r>
          <w:t>The estimated time for completing the similarity matric of different numbers of items in the item pool with different number of items presented in a trial.</w:t>
        </w:r>
      </w:ins>
      <w:ins w:id="528" w:author="Hsuan-Yu Lin" w:date="2017-08-07T17:45:00Z">
        <w:r>
          <w:t xml:space="preserve"> </w:t>
        </w:r>
        <w:r w:rsidR="000A5FE3">
          <w:t xml:space="preserve">The red bar indicates the estimated time required for completing the </w:t>
        </w:r>
      </w:ins>
      <w:ins w:id="529" w:author="Hsuan-Yu Lin" w:date="2017-08-07T17:46:00Z">
        <w:r w:rsidR="00D80F70">
          <w:t>Paired</w:t>
        </w:r>
      </w:ins>
      <w:ins w:id="530" w:author="Hsuan-Yu Lin" w:date="2017-08-07T17:45:00Z">
        <w:r w:rsidR="000A5FE3">
          <w:t>-Comparison task.</w:t>
        </w:r>
      </w:ins>
      <w:ins w:id="531" w:author="Hsuan-Yu Lin" w:date="2017-08-07T17:46:00Z">
        <w:r w:rsidR="000A5FE3">
          <w:t xml:space="preserve"> </w:t>
        </w:r>
      </w:ins>
      <w:ins w:id="532" w:author="Hsuan-Yu Lin" w:date="2017-08-07T17:42:00Z">
        <w:r w:rsidR="00220F2E">
          <w:t>T</w:t>
        </w:r>
      </w:ins>
      <w:ins w:id="533" w:author="Hsuan-Yu Lin" w:date="2017-08-07T17:52:00Z">
        <w:r w:rsidR="00220F2E">
          <w:t>he other bars represent the estimated time required for completing the Multi-Items Arrangement task with different number of items in a trial.</w:t>
        </w:r>
      </w:ins>
    </w:p>
    <w:p w14:paraId="1D9ADF8B" w14:textId="77777777" w:rsidR="0031081F" w:rsidRDefault="0031081F">
      <w:pPr>
        <w:pStyle w:val="TableFigure"/>
      </w:pPr>
    </w:p>
    <w:sectPr w:rsidR="0031081F">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Alexei Fischer" w:date="2017-06-27T22:31:00Z" w:initials="AF">
    <w:p w14:paraId="1B56B5F1" w14:textId="72AB484E" w:rsidR="00054574" w:rsidRDefault="00054574">
      <w:pPr>
        <w:pStyle w:val="CommentText"/>
      </w:pPr>
      <w:r>
        <w:rPr>
          <w:rStyle w:val="CommentReference"/>
        </w:rPr>
        <w:annotationRef/>
      </w:r>
      <w:r>
        <w:t>I don’t know if this is going to be clear, maybe we can go for a simplified version of my description on p.47 in my thesis</w:t>
      </w:r>
    </w:p>
  </w:comment>
  <w:comment w:id="11" w:author="Hsuan-Yu Lin" w:date="2017-07-20T14:16:00Z" w:initials="HL">
    <w:p w14:paraId="7377D4C7" w14:textId="7F36F16A" w:rsidR="00054574" w:rsidRDefault="00054574">
      <w:pPr>
        <w:pStyle w:val="CommentText"/>
      </w:pPr>
      <w:r>
        <w:rPr>
          <w:rStyle w:val="CommentReference"/>
        </w:rPr>
        <w:annotationRef/>
      </w:r>
      <w:r>
        <w:t>To be fair, I was a bit confused while reading the thesis. I think we can add an example here to clarify it.</w:t>
      </w:r>
    </w:p>
  </w:comment>
  <w:comment w:id="44" w:author="Alexei Fischer" w:date="2017-06-27T22:48:00Z" w:initials="AF">
    <w:p w14:paraId="6DA06796" w14:textId="77777777" w:rsidR="00054574" w:rsidRDefault="00054574">
      <w:pPr>
        <w:pStyle w:val="CommentText"/>
      </w:pPr>
      <w:r>
        <w:rPr>
          <w:rStyle w:val="CommentReference"/>
        </w:rPr>
        <w:annotationRef/>
      </w:r>
      <w:r>
        <w:t>Don’t know if this is really necessary. There might be a better way of expressing the quantitative properties of the MIRT</w:t>
      </w:r>
    </w:p>
  </w:comment>
  <w:comment w:id="53" w:author="Alexei Fischer" w:date="2017-06-29T22:18:00Z" w:initials="AF">
    <w:p w14:paraId="7CF5D797" w14:textId="77777777" w:rsidR="00054574" w:rsidRDefault="00054574">
      <w:pPr>
        <w:pStyle w:val="CommentText"/>
      </w:pPr>
      <w:r>
        <w:rPr>
          <w:rStyle w:val="CommentReference"/>
        </w:rPr>
        <w:annotationRef/>
      </w:r>
      <w:r>
        <w:t xml:space="preserve">I’ll leave it to you to add the reference as to avoid conflicts with </w:t>
      </w:r>
      <w:proofErr w:type="spellStart"/>
      <w:r>
        <w:t>Zotero</w:t>
      </w:r>
      <w:proofErr w:type="spellEnd"/>
      <w:r>
        <w:t xml:space="preserve"> Db.</w:t>
      </w:r>
    </w:p>
    <w:p w14:paraId="0E941962" w14:textId="77777777" w:rsidR="00054574" w:rsidRDefault="00054574">
      <w:pPr>
        <w:pStyle w:val="CommentText"/>
      </w:pPr>
    </w:p>
    <w:p w14:paraId="20A35A7F" w14:textId="6BBD22F6" w:rsidR="00054574" w:rsidRDefault="00054574">
      <w:pPr>
        <w:pStyle w:val="CommentText"/>
      </w:pPr>
      <w:r>
        <w:t xml:space="preserve">Also worth noting is Evers &amp; </w:t>
      </w:r>
      <w:proofErr w:type="spellStart"/>
      <w:r>
        <w:t>Lakens</w:t>
      </w:r>
      <w:proofErr w:type="spellEnd"/>
      <w:r>
        <w:t xml:space="preserve"> Paper:</w:t>
      </w:r>
    </w:p>
    <w:p w14:paraId="48B23EFA" w14:textId="784F5D8B" w:rsidR="00054574" w:rsidRDefault="00054574">
      <w:pPr>
        <w:pStyle w:val="CommentText"/>
      </w:pPr>
      <w:hyperlink r:id="rId1" w:history="1">
        <w:r w:rsidRPr="00944CBA">
          <w:rPr>
            <w:rStyle w:val="Hyperlink"/>
          </w:rPr>
          <w:t>https://www.ncbi.nlm.nih.gov/pmc/articles/PMC4130183/</w:t>
        </w:r>
      </w:hyperlink>
    </w:p>
    <w:p w14:paraId="1AEDA25A" w14:textId="77777777" w:rsidR="00054574" w:rsidRDefault="00054574">
      <w:pPr>
        <w:pStyle w:val="CommentText"/>
      </w:pPr>
    </w:p>
    <w:p w14:paraId="21BF9051" w14:textId="45934491" w:rsidR="00054574" w:rsidRDefault="00054574">
      <w:pPr>
        <w:pStyle w:val="CommentText"/>
      </w:pPr>
      <w:r>
        <w:t>“</w:t>
      </w:r>
      <w:r>
        <w:rPr>
          <w:color w:val="000000"/>
          <w:shd w:val="clear" w:color="auto" w:fill="FFFFFF"/>
        </w:rPr>
        <w:t xml:space="preserve"> Our results replicate those found by </w:t>
      </w:r>
      <w:proofErr w:type="spellStart"/>
      <w:r>
        <w:rPr>
          <w:color w:val="000000"/>
          <w:shd w:val="clear" w:color="auto" w:fill="FFFFFF"/>
        </w:rPr>
        <w:t>Tversky</w:t>
      </w:r>
      <w:proofErr w:type="spellEnd"/>
      <w:r>
        <w:rPr>
          <w:color w:val="000000"/>
          <w:shd w:val="clear" w:color="auto" w:fill="FFFFFF"/>
        </w:rPr>
        <w:t xml:space="preserve"> (</w:t>
      </w:r>
      <w:hyperlink r:id="rId2" w:anchor="B9" w:history="1">
        <w:r>
          <w:rPr>
            <w:rStyle w:val="Hyperlink"/>
            <w:color w:val="642A8F"/>
            <w:shd w:val="clear" w:color="auto" w:fill="FFFFFF"/>
          </w:rPr>
          <w:t>1977</w:t>
        </w:r>
      </w:hyperlink>
      <w:r>
        <w:rPr>
          <w:color w:val="000000"/>
          <w:shd w:val="clear" w:color="auto" w:fill="FFFFFF"/>
        </w:rPr>
        <w:t xml:space="preserve">), revealing an average </w:t>
      </w:r>
      <w:proofErr w:type="spellStart"/>
      <w:r>
        <w:rPr>
          <w:color w:val="000000"/>
          <w:shd w:val="clear" w:color="auto" w:fill="FFFFFF"/>
        </w:rPr>
        <w:t>diagnosticity</w:t>
      </w:r>
      <w:proofErr w:type="spellEnd"/>
      <w:r>
        <w:rPr>
          <w:color w:val="000000"/>
          <w:shd w:val="clear" w:color="auto" w:fill="FFFFFF"/>
        </w:rPr>
        <w:t xml:space="preserve">-effect of 4.75%. However, when we eliminate the possibility of substitution effects confounding the results, a meta-analysis of the data provides no indication of any remaining effect of </w:t>
      </w:r>
      <w:proofErr w:type="spellStart"/>
      <w:r>
        <w:rPr>
          <w:color w:val="000000"/>
          <w:shd w:val="clear" w:color="auto" w:fill="FFFFFF"/>
        </w:rPr>
        <w:t>diagnosticity</w:t>
      </w:r>
      <w:proofErr w:type="spellEnd"/>
      <w:r>
        <w:rPr>
          <w:color w:val="000000"/>
          <w:shd w:val="clear" w:color="auto" w:fill="FFFFFF"/>
        </w:rPr>
        <w:t>.</w:t>
      </w:r>
      <w:r>
        <w:t>”</w:t>
      </w:r>
    </w:p>
  </w:comment>
  <w:comment w:id="54" w:author="Hsuan-Yu Lin" w:date="2017-08-09T15:33:00Z" w:initials="HL">
    <w:p w14:paraId="0A0678AC" w14:textId="132F0C9A" w:rsidR="00054574" w:rsidRDefault="00054574">
      <w:pPr>
        <w:pStyle w:val="CommentText"/>
      </w:pPr>
      <w:r>
        <w:rPr>
          <w:rStyle w:val="CommentReference"/>
        </w:rPr>
        <w:annotationRef/>
      </w:r>
      <w:r>
        <w:t>Yeah, but on the other hand, Goldstone’s experiment did show the effect, although it’s pretty small.</w:t>
      </w:r>
    </w:p>
  </w:comment>
  <w:comment w:id="56" w:author="Alexei Fischer" w:date="2017-07-01T19:11:00Z" w:initials="AF">
    <w:p w14:paraId="63C92D68" w14:textId="40A469B3" w:rsidR="00054574" w:rsidRDefault="00054574">
      <w:pPr>
        <w:pStyle w:val="CommentText"/>
      </w:pPr>
      <w:r>
        <w:rPr>
          <w:rStyle w:val="CommentReference"/>
        </w:rPr>
        <w:annotationRef/>
      </w:r>
      <w:r>
        <w:t>Don’t we have to say how many?</w:t>
      </w:r>
    </w:p>
  </w:comment>
  <w:comment w:id="57" w:author="Hsuan-Yu Lin" w:date="2017-07-20T14:49:00Z" w:initials="HL">
    <w:p w14:paraId="4309BE18" w14:textId="436419EE" w:rsidR="00054574" w:rsidRDefault="00054574">
      <w:pPr>
        <w:pStyle w:val="CommentText"/>
      </w:pPr>
      <w:r>
        <w:rPr>
          <w:rStyle w:val="CommentReference"/>
        </w:rPr>
        <w:annotationRef/>
      </w:r>
      <w:r>
        <w:t>What do you mean? If it’s about number of practice trials, it’s stated later. If it’s about the number in the color patches pool, well, I just randomly chose them from 24bit color space without repetition, so that’s … 2^24. I’m not sure if it’s important enough to mention.</w:t>
      </w:r>
    </w:p>
  </w:comment>
  <w:comment w:id="62" w:author="Alexei Fischer" w:date="2017-07-01T14:01:00Z" w:initials="AF">
    <w:p w14:paraId="3A5AC80F" w14:textId="722C41E1" w:rsidR="00054574" w:rsidRDefault="00054574">
      <w:pPr>
        <w:pStyle w:val="CommentText"/>
      </w:pPr>
      <w:r>
        <w:rPr>
          <w:rStyle w:val="CommentReference"/>
        </w:rPr>
        <w:annotationRef/>
      </w:r>
      <w:r>
        <w:t>Don’t we need to specify how repeated measures increase the matrix’ accuracy?</w:t>
      </w:r>
    </w:p>
  </w:comment>
  <w:comment w:id="63" w:author="Hsuan-Yu Lin" w:date="2017-07-20T15:21:00Z" w:initials="HL">
    <w:p w14:paraId="6A959370" w14:textId="08F78176" w:rsidR="00054574" w:rsidRDefault="00054574">
      <w:pPr>
        <w:pStyle w:val="CommentText"/>
      </w:pPr>
      <w:r>
        <w:t xml:space="preserve">I don’t think “increasing the number of trials increases the accuracy of measurement” needs to be stated. </w:t>
      </w:r>
    </w:p>
    <w:p w14:paraId="1A2E3BC0" w14:textId="77777777" w:rsidR="00054574" w:rsidRDefault="00054574">
      <w:pPr>
        <w:pStyle w:val="CommentText"/>
      </w:pPr>
    </w:p>
    <w:p w14:paraId="25A55E15" w14:textId="5C805494" w:rsidR="00054574" w:rsidRDefault="00054574">
      <w:pPr>
        <w:pStyle w:val="CommentText"/>
      </w:pPr>
      <w:r>
        <w:rPr>
          <w:rStyle w:val="CommentReference"/>
        </w:rPr>
        <w:annotationRef/>
      </w:r>
      <w:r>
        <w:t>However, increasing the number of trials has different effect on two tasks. In the MIRT, the sub-similarity matrices in the subsets are measured multiple times, which increases the accuracy within the subsets. The Paired-Comparison task only measures the similarity matrix once without repetition.</w:t>
      </w:r>
    </w:p>
    <w:p w14:paraId="3FEBCF87" w14:textId="1D8857CA" w:rsidR="00054574" w:rsidRDefault="00054574">
      <w:pPr>
        <w:pStyle w:val="CommentText"/>
      </w:pPr>
    </w:p>
    <w:p w14:paraId="129C99EE" w14:textId="52FE9887" w:rsidR="00054574" w:rsidRDefault="00054574">
      <w:pPr>
        <w:pStyle w:val="CommentText"/>
      </w:pPr>
      <w:r>
        <w:t xml:space="preserve">Furthermore, MIRT is benefited more from repetition, especially when the subsets are reassigned after the repetition. This causes different sub-similarity matrices to be measured multiple times, which makes the similarity matrix even more accurate. </w:t>
      </w:r>
    </w:p>
    <w:p w14:paraId="0C2E58B9" w14:textId="085131D9" w:rsidR="00054574" w:rsidRDefault="00054574">
      <w:pPr>
        <w:pStyle w:val="CommentText"/>
      </w:pPr>
    </w:p>
    <w:p w14:paraId="2DF21904" w14:textId="6A03F9B2" w:rsidR="00054574" w:rsidRDefault="00054574">
      <w:pPr>
        <w:pStyle w:val="CommentText"/>
      </w:pPr>
      <w:r>
        <w:t xml:space="preserve">I’ll add this in the discussion. </w:t>
      </w:r>
    </w:p>
  </w:comment>
  <w:comment w:id="64" w:author="Hsuan-Yu Lin" w:date="2017-08-09T13:53:00Z" w:initials="HL">
    <w:p w14:paraId="6DFC2509" w14:textId="11F1239B" w:rsidR="00054574" w:rsidRDefault="00054574">
      <w:pPr>
        <w:pStyle w:val="CommentText"/>
      </w:pPr>
      <w:r>
        <w:rPr>
          <w:rStyle w:val="CommentReference"/>
        </w:rPr>
        <w:annotationRef/>
      </w:r>
      <w:proofErr w:type="spellStart"/>
      <w:r>
        <w:t>Okey</w:t>
      </w:r>
      <w:proofErr w:type="spellEnd"/>
      <w:r>
        <w:t>, I found it pretty difficult to blend in without introducing extra layer of complexity. I’ll explain it in a comment later.</w:t>
      </w:r>
    </w:p>
  </w:comment>
  <w:comment w:id="65" w:author="Alexei Fischer" w:date="2017-07-01T18:15:00Z" w:initials="AF">
    <w:p w14:paraId="6F72708B" w14:textId="0D71FFD7" w:rsidR="00054574" w:rsidRDefault="00054574">
      <w:pPr>
        <w:pStyle w:val="CommentText"/>
      </w:pPr>
      <w:r>
        <w:rPr>
          <w:rStyle w:val="CommentReference"/>
        </w:rPr>
        <w:annotationRef/>
      </w:r>
      <w:r>
        <w:t>I’m repeating this here because I think it will make things more clear. But you’re welcome to remove it if you think it’s redundant.</w:t>
      </w:r>
    </w:p>
  </w:comment>
  <w:comment w:id="66" w:author="Hsuan-Yu Lin" w:date="2017-08-07T14:07:00Z" w:initials="HL">
    <w:p w14:paraId="73905669" w14:textId="6B2A6434" w:rsidR="00054574" w:rsidRDefault="00054574">
      <w:pPr>
        <w:pStyle w:val="CommentText"/>
      </w:pPr>
      <w:r>
        <w:rPr>
          <w:rStyle w:val="CommentReference"/>
        </w:rPr>
        <w:annotationRef/>
      </w:r>
      <w:r>
        <w:t>Actually this applies to both tasks, so I don’t think MIR should be added.</w:t>
      </w:r>
    </w:p>
  </w:comment>
  <w:comment w:id="80" w:author="Alexei Fischer" w:date="2017-07-01T19:36:00Z" w:initials="AF">
    <w:p w14:paraId="737B608C" w14:textId="6C2D28D6" w:rsidR="00054574" w:rsidRDefault="00054574">
      <w:pPr>
        <w:pStyle w:val="CommentText"/>
      </w:pPr>
      <w:r>
        <w:rPr>
          <w:rStyle w:val="CommentReference"/>
        </w:rPr>
        <w:annotationRef/>
      </w:r>
      <w:r>
        <w:t>TODO: reformulate</w:t>
      </w:r>
    </w:p>
  </w:comment>
  <w:comment w:id="89" w:author="Alexei Fischer" w:date="2017-07-01T21:23:00Z" w:initials="AF">
    <w:p w14:paraId="7FFBBCC9" w14:textId="52373BDE" w:rsidR="00054574" w:rsidRDefault="00054574">
      <w:pPr>
        <w:pStyle w:val="CommentText"/>
      </w:pPr>
      <w:r>
        <w:rPr>
          <w:rStyle w:val="CommentReference"/>
        </w:rPr>
        <w:annotationRef/>
      </w:r>
      <w:r>
        <w:t>I’m not sure this is what you wanted to express in the original sentence (see deleted sentence in the review markup).</w:t>
      </w:r>
    </w:p>
  </w:comment>
  <w:comment w:id="117" w:author="Alexei Fischer" w:date="2017-07-02T14:41:00Z" w:initials="AF">
    <w:p w14:paraId="1B1DCC78" w14:textId="77777777" w:rsidR="00054574" w:rsidRDefault="00054574">
      <w:pPr>
        <w:pStyle w:val="CommentText"/>
      </w:pPr>
      <w:r>
        <w:rPr>
          <w:rStyle w:val="CommentReference"/>
        </w:rPr>
        <w:annotationRef/>
      </w:r>
      <w:r>
        <w:t xml:space="preserve">Stats and extrapolations are available in </w:t>
      </w:r>
      <w:proofErr w:type="spellStart"/>
      <w:r w:rsidRPr="00866E92">
        <w:t>TaskTimeExtrapolation.R</w:t>
      </w:r>
      <w:proofErr w:type="spellEnd"/>
    </w:p>
    <w:p w14:paraId="113A6FDA" w14:textId="77777777" w:rsidR="00054574" w:rsidRDefault="00054574">
      <w:pPr>
        <w:pStyle w:val="CommentText"/>
      </w:pPr>
    </w:p>
    <w:p w14:paraId="739DBEBF" w14:textId="77777777" w:rsidR="00054574" w:rsidRDefault="00054574">
      <w:pPr>
        <w:pStyle w:val="CommentText"/>
      </w:pPr>
      <w:r>
        <w:t xml:space="preserve">In my master thesis, the trials consisted of 16 items each. The majority of participants produced a 48 item similarity matrix in </w:t>
      </w:r>
      <w:proofErr w:type="spellStart"/>
      <w:r>
        <w:t>aprox</w:t>
      </w:r>
      <w:proofErr w:type="spellEnd"/>
      <w:r>
        <w:t xml:space="preserve">. 15 minutes (including breaks; see: </w:t>
      </w:r>
      <w:proofErr w:type="spellStart"/>
      <w:r w:rsidRPr="00D954EC">
        <w:t>MasterThesis_TaskDuration.R</w:t>
      </w:r>
      <w:proofErr w:type="spellEnd"/>
      <w:r>
        <w:t xml:space="preserve">), which roughly matches the time extrapolation (estimate: 14min, 4x faster than Pair-wise; see: </w:t>
      </w:r>
      <w:proofErr w:type="spellStart"/>
      <w:proofErr w:type="gramStart"/>
      <w:r w:rsidRPr="00D954EC">
        <w:t>timeSeries</w:t>
      </w:r>
      <w:proofErr w:type="spellEnd"/>
      <w:r w:rsidRPr="00D954EC">
        <w:t>[</w:t>
      </w:r>
      <w:proofErr w:type="spellStart"/>
      <w:proofErr w:type="gramEnd"/>
      <w:r w:rsidRPr="00D954EC">
        <w:t>timeSeries$nItems</w:t>
      </w:r>
      <w:proofErr w:type="spellEnd"/>
      <w:r w:rsidRPr="00D954EC">
        <w:t xml:space="preserve"> == 48,]</w:t>
      </w:r>
      <w:r>
        <w:t>)</w:t>
      </w:r>
    </w:p>
    <w:p w14:paraId="14513A9F" w14:textId="77777777" w:rsidR="00054574" w:rsidRDefault="00054574">
      <w:pPr>
        <w:pStyle w:val="CommentText"/>
      </w:pPr>
    </w:p>
    <w:p w14:paraId="1D3EC993" w14:textId="5E461AFA" w:rsidR="00054574" w:rsidRDefault="00054574">
      <w:pPr>
        <w:pStyle w:val="CommentText"/>
      </w:pPr>
      <w:r>
        <w:t>I don’t know whether we should mention that or not.</w:t>
      </w:r>
    </w:p>
  </w:comment>
  <w:comment w:id="118" w:author="Hsuan-Yu Lin" w:date="2017-08-07T15:07:00Z" w:initials="HL">
    <w:p w14:paraId="5CE7561D" w14:textId="5E6A0393" w:rsidR="00054574" w:rsidRDefault="00054574">
      <w:pPr>
        <w:pStyle w:val="CommentText"/>
      </w:pPr>
      <w:r>
        <w:rPr>
          <w:rStyle w:val="CommentReference"/>
        </w:rPr>
        <w:annotationRef/>
      </w:r>
      <w:r>
        <w:t>I think we should mention it in the discussion session, but not in the conclusion.</w:t>
      </w:r>
    </w:p>
  </w:comment>
  <w:comment w:id="138" w:author="Alexei Fischer" w:date="2017-07-02T14:41:00Z" w:initials="AF">
    <w:p w14:paraId="259C6B13" w14:textId="77777777" w:rsidR="00054574" w:rsidRDefault="00054574" w:rsidP="0008692F">
      <w:pPr>
        <w:pStyle w:val="CommentText"/>
      </w:pPr>
      <w:r>
        <w:rPr>
          <w:rStyle w:val="CommentReference"/>
        </w:rPr>
        <w:annotationRef/>
      </w:r>
      <w:r>
        <w:t xml:space="preserve">Stats and extrapolations are available in </w:t>
      </w:r>
      <w:proofErr w:type="spellStart"/>
      <w:r w:rsidRPr="00866E92">
        <w:t>TaskTimeExtrapolation.R</w:t>
      </w:r>
      <w:proofErr w:type="spellEnd"/>
    </w:p>
    <w:p w14:paraId="7CC489CC" w14:textId="77777777" w:rsidR="00054574" w:rsidRDefault="00054574" w:rsidP="0008692F">
      <w:pPr>
        <w:pStyle w:val="CommentText"/>
      </w:pPr>
    </w:p>
    <w:p w14:paraId="1AE74568" w14:textId="77777777" w:rsidR="00054574" w:rsidRDefault="00054574" w:rsidP="0008692F">
      <w:pPr>
        <w:pStyle w:val="CommentText"/>
      </w:pPr>
      <w:r>
        <w:t xml:space="preserve">In my master thesis, the trials consisted of 16 items each. The majority of participants produced a 48 item similarity matrix in </w:t>
      </w:r>
      <w:proofErr w:type="spellStart"/>
      <w:r>
        <w:t>aprox</w:t>
      </w:r>
      <w:proofErr w:type="spellEnd"/>
      <w:r>
        <w:t xml:space="preserve">. 15 minutes (including breaks; see: </w:t>
      </w:r>
      <w:proofErr w:type="spellStart"/>
      <w:r w:rsidRPr="00D954EC">
        <w:t>MasterThesis_TaskDuration.R</w:t>
      </w:r>
      <w:proofErr w:type="spellEnd"/>
      <w:r>
        <w:t xml:space="preserve">), which roughly matches the time extrapolation (estimate: 14min, 4x faster than Pair-wise; see: </w:t>
      </w:r>
      <w:proofErr w:type="spellStart"/>
      <w:proofErr w:type="gramStart"/>
      <w:r w:rsidRPr="00D954EC">
        <w:t>timeSeries</w:t>
      </w:r>
      <w:proofErr w:type="spellEnd"/>
      <w:r w:rsidRPr="00D954EC">
        <w:t>[</w:t>
      </w:r>
      <w:proofErr w:type="spellStart"/>
      <w:proofErr w:type="gramEnd"/>
      <w:r w:rsidRPr="00D954EC">
        <w:t>timeSeries$nItems</w:t>
      </w:r>
      <w:proofErr w:type="spellEnd"/>
      <w:r w:rsidRPr="00D954EC">
        <w:t xml:space="preserve"> == 48,]</w:t>
      </w:r>
      <w:r>
        <w:t>)</w:t>
      </w:r>
    </w:p>
    <w:p w14:paraId="355E68A5" w14:textId="77777777" w:rsidR="00054574" w:rsidRDefault="00054574" w:rsidP="0008692F">
      <w:pPr>
        <w:pStyle w:val="CommentText"/>
      </w:pPr>
    </w:p>
    <w:p w14:paraId="01E14ED2" w14:textId="77777777" w:rsidR="00054574" w:rsidRDefault="00054574" w:rsidP="0008692F">
      <w:pPr>
        <w:pStyle w:val="CommentText"/>
      </w:pPr>
      <w:r>
        <w:t>I don’t know whether we should mention that or not.</w:t>
      </w:r>
    </w:p>
  </w:comment>
  <w:comment w:id="167" w:author="Alexei Fischer" w:date="2017-07-02T16:02:00Z" w:initials="AF">
    <w:p w14:paraId="0AA85281" w14:textId="0D3EB8B5" w:rsidR="00054574" w:rsidRDefault="00054574">
      <w:pPr>
        <w:pStyle w:val="CommentText"/>
      </w:pPr>
      <w:r>
        <w:rPr>
          <w:rStyle w:val="CommentReference"/>
        </w:rPr>
        <w:annotationRef/>
      </w:r>
      <w:r>
        <w:t xml:space="preserve">TODO: Find appropriate paper with </w:t>
      </w:r>
      <w:r w:rsidRPr="00C31C5A">
        <w:t>Johnson–</w:t>
      </w:r>
      <w:proofErr w:type="spellStart"/>
      <w:r w:rsidRPr="00C31C5A">
        <w:t>Lindenstrauss</w:t>
      </w:r>
      <w:proofErr w:type="spellEnd"/>
      <w:r w:rsidRPr="00C31C5A">
        <w:t xml:space="preserve"> lemma</w:t>
      </w:r>
      <w:r>
        <w:t xml:space="preserve"> application and cite.</w:t>
      </w:r>
    </w:p>
  </w:comment>
  <w:comment w:id="168" w:author="Alexei Fischer" w:date="2017-07-02T16:04:00Z" w:initials="AF">
    <w:p w14:paraId="1DC8CB23" w14:textId="3A0960D9" w:rsidR="00054574" w:rsidRDefault="00054574">
      <w:pPr>
        <w:pStyle w:val="CommentText"/>
      </w:pPr>
      <w:r>
        <w:rPr>
          <w:rStyle w:val="CommentReference"/>
        </w:rPr>
        <w:annotationRef/>
      </w:r>
      <w:r>
        <w:t xml:space="preserve">Hmmm… I’m not so sure on the stress reduction gain by reducing the number of items. I’m a little rusty on the subject, but I believe that the distortion reduction is considerable around </w:t>
      </w:r>
      <w:proofErr w:type="spellStart"/>
      <w:r>
        <w:rPr>
          <w:i/>
        </w:rPr>
        <w:t>nItems</w:t>
      </w:r>
      <w:proofErr w:type="spellEnd"/>
      <w:r>
        <w:rPr>
          <w:i/>
        </w:rPr>
        <w:t xml:space="preserve"> == </w:t>
      </w:r>
      <w:proofErr w:type="spellStart"/>
      <w:r>
        <w:rPr>
          <w:i/>
        </w:rPr>
        <w:t>nDimensions</w:t>
      </w:r>
      <w:proofErr w:type="spellEnd"/>
      <w:r>
        <w:t xml:space="preserve"> but decreases drastically afterwards.</w:t>
      </w:r>
    </w:p>
    <w:p w14:paraId="14D539F4" w14:textId="3219D9D2" w:rsidR="00054574" w:rsidRDefault="00054574">
      <w:pPr>
        <w:pStyle w:val="CommentText"/>
      </w:pPr>
      <w:r>
        <w:t>We could look into it, if you think the distortion problematic is important.</w:t>
      </w:r>
    </w:p>
    <w:p w14:paraId="1C3B7221" w14:textId="1EC18E11" w:rsidR="00054574" w:rsidRDefault="00054574">
      <w:pPr>
        <w:pStyle w:val="CommentText"/>
      </w:pPr>
      <w:r>
        <w:t>Another think is that reducing the number of items in a trial will strongly reduce the gains on task completion time.</w:t>
      </w:r>
    </w:p>
    <w:p w14:paraId="166F5CE2" w14:textId="6D8FC2CF" w:rsidR="00054574" w:rsidRPr="00C31C5A" w:rsidRDefault="00054574">
      <w:pPr>
        <w:pStyle w:val="CommentText"/>
      </w:pPr>
      <w:r>
        <w:t xml:space="preserve">Personally, I think increasing redundancy on item-to-item comparisons (by ensuring all possible item pairs appear on a trial more than once) </w:t>
      </w:r>
      <w:proofErr w:type="gramStart"/>
      <w:r>
        <w:t>is  a</w:t>
      </w:r>
      <w:proofErr w:type="gramEnd"/>
      <w:r>
        <w:t xml:space="preserve"> more viable way to reduce stress.</w:t>
      </w:r>
    </w:p>
  </w:comment>
  <w:comment w:id="169" w:author="Hsuan-Yu Lin" w:date="2017-08-07T16:03:00Z" w:initials="HL">
    <w:p w14:paraId="603F90F0" w14:textId="00E9D244" w:rsidR="00054574" w:rsidRDefault="00054574">
      <w:pPr>
        <w:pStyle w:val="CommentText"/>
      </w:pPr>
      <w:r>
        <w:rPr>
          <w:rStyle w:val="CommentReference"/>
        </w:rPr>
        <w:annotationRef/>
      </w:r>
      <w:r>
        <w:t>Is it possible to setup the stimulus list in the trials to have an even distribution of the item pairs?</w:t>
      </w:r>
    </w:p>
  </w:comment>
  <w:comment w:id="170" w:author="Hsuan-Yu Lin" w:date="2017-08-09T13:54:00Z" w:initials="HL">
    <w:p w14:paraId="2061C472" w14:textId="77777777" w:rsidR="00054574" w:rsidRDefault="00054574">
      <w:pPr>
        <w:pStyle w:val="CommentText"/>
      </w:pPr>
      <w:r>
        <w:rPr>
          <w:rStyle w:val="CommentReference"/>
        </w:rPr>
        <w:annotationRef/>
      </w:r>
      <w:r>
        <w:t>I can add the benefit of repetition of Multi-Items Arrangement task here, which helps evenly distribute the items pairs. However, this makes the conclusion from the next paragraph difficult, since we’ve already trying to minimized the distortion.</w:t>
      </w:r>
    </w:p>
    <w:p w14:paraId="6575BC61" w14:textId="7D55F361" w:rsidR="00054574" w:rsidRDefault="00054574">
      <w:pPr>
        <w:pStyle w:val="CommentText"/>
      </w:pPr>
      <w:r>
        <w:t>In the situation where we can only present one out of two (benefit of repetition or no serious distortion issue, I would choose presenting there is no distortion issue.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56B5F1" w15:done="0"/>
  <w15:commentEx w15:paraId="7377D4C7" w15:paraIdParent="1B56B5F1" w15:done="0"/>
  <w15:commentEx w15:paraId="6DA06796" w15:done="0"/>
  <w15:commentEx w15:paraId="21BF9051" w15:done="0"/>
  <w15:commentEx w15:paraId="0A0678AC" w15:paraIdParent="21BF9051" w15:done="0"/>
  <w15:commentEx w15:paraId="63C92D68" w15:done="0"/>
  <w15:commentEx w15:paraId="4309BE18" w15:paraIdParent="63C92D68" w15:done="0"/>
  <w15:commentEx w15:paraId="3A5AC80F" w15:done="0"/>
  <w15:commentEx w15:paraId="2DF21904" w15:paraIdParent="3A5AC80F" w15:done="0"/>
  <w15:commentEx w15:paraId="6DFC2509" w15:paraIdParent="3A5AC80F" w15:done="0"/>
  <w15:commentEx w15:paraId="6F72708B" w15:done="0"/>
  <w15:commentEx w15:paraId="73905669" w15:paraIdParent="6F72708B" w15:done="0"/>
  <w15:commentEx w15:paraId="737B608C" w15:done="0"/>
  <w15:commentEx w15:paraId="7FFBBCC9" w15:done="0"/>
  <w15:commentEx w15:paraId="1D3EC993" w15:done="0"/>
  <w15:commentEx w15:paraId="5CE7561D" w15:paraIdParent="1D3EC993" w15:done="0"/>
  <w15:commentEx w15:paraId="01E14ED2" w15:done="0"/>
  <w15:commentEx w15:paraId="0AA85281" w15:done="0"/>
  <w15:commentEx w15:paraId="166F5CE2" w15:done="0"/>
  <w15:commentEx w15:paraId="603F90F0" w15:done="0"/>
  <w15:commentEx w15:paraId="6575BC61" w15:paraIdParent="603F90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AF185" w16cid:durableId="1CFD5B28"/>
  <w16cid:commentId w16cid:paraId="6DA06796" w16cid:durableId="1CFD5F29"/>
  <w16cid:commentId w16cid:paraId="21BF9051" w16cid:durableId="1CFFFB40"/>
  <w16cid:commentId w16cid:paraId="63C92D68" w16cid:durableId="1D02726E"/>
  <w16cid:commentId w16cid:paraId="3A5AC80F" w16cid:durableId="1D0229A7"/>
  <w16cid:commentId w16cid:paraId="6F72708B" w16cid:durableId="1D02652A"/>
  <w16cid:commentId w16cid:paraId="737B608C" w16cid:durableId="1D02784E"/>
  <w16cid:commentId w16cid:paraId="7FFBBCC9" w16cid:durableId="1D029137"/>
  <w16cid:commentId w16cid:paraId="1E2423FD" w16cid:durableId="1D028F79"/>
  <w16cid:commentId w16cid:paraId="1D3EC993" w16cid:durableId="1D038492"/>
  <w16cid:commentId w16cid:paraId="0AA85281" w16cid:durableId="1D039789"/>
  <w16cid:commentId w16cid:paraId="166F5CE2" w16cid:durableId="1D0397F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DB5207" w14:textId="77777777" w:rsidR="00864B31" w:rsidRDefault="00864B31">
      <w:pPr>
        <w:spacing w:line="240" w:lineRule="auto"/>
      </w:pPr>
      <w:r>
        <w:separator/>
      </w:r>
    </w:p>
  </w:endnote>
  <w:endnote w:type="continuationSeparator" w:id="0">
    <w:p w14:paraId="1BF0407B" w14:textId="77777777" w:rsidR="00864B31" w:rsidRDefault="00864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60C88" w14:textId="77777777" w:rsidR="00864B31" w:rsidRDefault="00864B31">
      <w:pPr>
        <w:spacing w:line="240" w:lineRule="auto"/>
      </w:pPr>
      <w:r>
        <w:separator/>
      </w:r>
    </w:p>
  </w:footnote>
  <w:footnote w:type="continuationSeparator" w:id="0">
    <w:p w14:paraId="543F1871" w14:textId="77777777" w:rsidR="00864B31" w:rsidRDefault="00864B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D18C4" w14:textId="044C102F" w:rsidR="00054574" w:rsidRDefault="00054574">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A2D18">
      <w:rPr>
        <w:rStyle w:val="Strong"/>
        <w:noProof/>
      </w:rPr>
      <w:t>21</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8B1BB" w14:textId="3F106130" w:rsidR="00054574" w:rsidRDefault="00054574">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343B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uan-Yu Lin">
    <w15:presenceInfo w15:providerId="None" w15:userId="Hsuan-Yu Lin"/>
  </w15:person>
  <w15:person w15:author="Alexei Fischer">
    <w15:presenceInfo w15:providerId="Windows Live" w15:userId="5793c15097178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02CA9"/>
    <w:rsid w:val="00003BD9"/>
    <w:rsid w:val="00003FC9"/>
    <w:rsid w:val="000121CD"/>
    <w:rsid w:val="000124E1"/>
    <w:rsid w:val="000160B6"/>
    <w:rsid w:val="00016DA2"/>
    <w:rsid w:val="000171C0"/>
    <w:rsid w:val="00020E26"/>
    <w:rsid w:val="000218E5"/>
    <w:rsid w:val="000223FD"/>
    <w:rsid w:val="0003110C"/>
    <w:rsid w:val="000320B3"/>
    <w:rsid w:val="00032DBA"/>
    <w:rsid w:val="00037619"/>
    <w:rsid w:val="00040BEC"/>
    <w:rsid w:val="00053845"/>
    <w:rsid w:val="000539CC"/>
    <w:rsid w:val="0005400D"/>
    <w:rsid w:val="00054574"/>
    <w:rsid w:val="00056683"/>
    <w:rsid w:val="00060C31"/>
    <w:rsid w:val="00064F80"/>
    <w:rsid w:val="00066B3F"/>
    <w:rsid w:val="00070D4B"/>
    <w:rsid w:val="00074F21"/>
    <w:rsid w:val="00080CF5"/>
    <w:rsid w:val="00081211"/>
    <w:rsid w:val="0008692F"/>
    <w:rsid w:val="00086F83"/>
    <w:rsid w:val="00090036"/>
    <w:rsid w:val="000A15A0"/>
    <w:rsid w:val="000A1D1E"/>
    <w:rsid w:val="000A26D8"/>
    <w:rsid w:val="000A4E5B"/>
    <w:rsid w:val="000A5FE3"/>
    <w:rsid w:val="000A6AA5"/>
    <w:rsid w:val="000B0421"/>
    <w:rsid w:val="000B0E98"/>
    <w:rsid w:val="000B5E3F"/>
    <w:rsid w:val="000B6FE8"/>
    <w:rsid w:val="000C06C1"/>
    <w:rsid w:val="000C291C"/>
    <w:rsid w:val="000C2BA0"/>
    <w:rsid w:val="000C35D1"/>
    <w:rsid w:val="000C4C6D"/>
    <w:rsid w:val="000C731F"/>
    <w:rsid w:val="000D156F"/>
    <w:rsid w:val="000D1B7B"/>
    <w:rsid w:val="000E22F7"/>
    <w:rsid w:val="000E2A91"/>
    <w:rsid w:val="000E4B66"/>
    <w:rsid w:val="000E4DD5"/>
    <w:rsid w:val="000F161A"/>
    <w:rsid w:val="000F371A"/>
    <w:rsid w:val="000F48CC"/>
    <w:rsid w:val="000F56FA"/>
    <w:rsid w:val="001018BA"/>
    <w:rsid w:val="00103CAC"/>
    <w:rsid w:val="001049B3"/>
    <w:rsid w:val="0010790C"/>
    <w:rsid w:val="00111151"/>
    <w:rsid w:val="001144BC"/>
    <w:rsid w:val="001164B2"/>
    <w:rsid w:val="001167D5"/>
    <w:rsid w:val="00120099"/>
    <w:rsid w:val="00120F12"/>
    <w:rsid w:val="001270C0"/>
    <w:rsid w:val="001318F1"/>
    <w:rsid w:val="00135E46"/>
    <w:rsid w:val="00136AA7"/>
    <w:rsid w:val="00137C48"/>
    <w:rsid w:val="001410E2"/>
    <w:rsid w:val="00146BFE"/>
    <w:rsid w:val="0015025B"/>
    <w:rsid w:val="001512AC"/>
    <w:rsid w:val="00151E39"/>
    <w:rsid w:val="0015233C"/>
    <w:rsid w:val="001530C0"/>
    <w:rsid w:val="00153F0E"/>
    <w:rsid w:val="00154A71"/>
    <w:rsid w:val="00160B62"/>
    <w:rsid w:val="00160D04"/>
    <w:rsid w:val="0016152A"/>
    <w:rsid w:val="00162FC9"/>
    <w:rsid w:val="00171A1A"/>
    <w:rsid w:val="001723CE"/>
    <w:rsid w:val="00175767"/>
    <w:rsid w:val="0017640D"/>
    <w:rsid w:val="001771AE"/>
    <w:rsid w:val="00180875"/>
    <w:rsid w:val="00181AA6"/>
    <w:rsid w:val="001827B8"/>
    <w:rsid w:val="00184E3F"/>
    <w:rsid w:val="00187899"/>
    <w:rsid w:val="00190476"/>
    <w:rsid w:val="00193FAC"/>
    <w:rsid w:val="001943BC"/>
    <w:rsid w:val="001960FE"/>
    <w:rsid w:val="001A03D7"/>
    <w:rsid w:val="001A0FC3"/>
    <w:rsid w:val="001A170C"/>
    <w:rsid w:val="001A2E51"/>
    <w:rsid w:val="001A300B"/>
    <w:rsid w:val="001A395D"/>
    <w:rsid w:val="001A551E"/>
    <w:rsid w:val="001A76C1"/>
    <w:rsid w:val="001B10D6"/>
    <w:rsid w:val="001B3054"/>
    <w:rsid w:val="001B7830"/>
    <w:rsid w:val="001C0182"/>
    <w:rsid w:val="001C2D1B"/>
    <w:rsid w:val="001C30C4"/>
    <w:rsid w:val="001C45D4"/>
    <w:rsid w:val="001C733B"/>
    <w:rsid w:val="001D5C5A"/>
    <w:rsid w:val="001D5E2A"/>
    <w:rsid w:val="001E3747"/>
    <w:rsid w:val="001E56A0"/>
    <w:rsid w:val="001E7B3E"/>
    <w:rsid w:val="001F48E3"/>
    <w:rsid w:val="002006AB"/>
    <w:rsid w:val="00214C3D"/>
    <w:rsid w:val="00220226"/>
    <w:rsid w:val="00220F2E"/>
    <w:rsid w:val="00227D15"/>
    <w:rsid w:val="0023302C"/>
    <w:rsid w:val="0023326C"/>
    <w:rsid w:val="00235057"/>
    <w:rsid w:val="00240D29"/>
    <w:rsid w:val="00240FA2"/>
    <w:rsid w:val="002412B9"/>
    <w:rsid w:val="002541A9"/>
    <w:rsid w:val="00263F5F"/>
    <w:rsid w:val="002655ED"/>
    <w:rsid w:val="00267272"/>
    <w:rsid w:val="00273F04"/>
    <w:rsid w:val="00277367"/>
    <w:rsid w:val="0027785A"/>
    <w:rsid w:val="00277902"/>
    <w:rsid w:val="00277D05"/>
    <w:rsid w:val="0028051C"/>
    <w:rsid w:val="002812CD"/>
    <w:rsid w:val="00282702"/>
    <w:rsid w:val="00284D1E"/>
    <w:rsid w:val="0028780F"/>
    <w:rsid w:val="00291229"/>
    <w:rsid w:val="0029320F"/>
    <w:rsid w:val="00294B3C"/>
    <w:rsid w:val="002951D5"/>
    <w:rsid w:val="00296D3A"/>
    <w:rsid w:val="002A00C5"/>
    <w:rsid w:val="002A05F4"/>
    <w:rsid w:val="002A435A"/>
    <w:rsid w:val="002A7447"/>
    <w:rsid w:val="002B1C3C"/>
    <w:rsid w:val="002B1D59"/>
    <w:rsid w:val="002C287B"/>
    <w:rsid w:val="002C7A79"/>
    <w:rsid w:val="002D26C0"/>
    <w:rsid w:val="002D759B"/>
    <w:rsid w:val="002E0C55"/>
    <w:rsid w:val="002E0EB3"/>
    <w:rsid w:val="002E20A3"/>
    <w:rsid w:val="002E32B0"/>
    <w:rsid w:val="002E42F7"/>
    <w:rsid w:val="002E4806"/>
    <w:rsid w:val="002F04CB"/>
    <w:rsid w:val="002F3B64"/>
    <w:rsid w:val="002F6EE2"/>
    <w:rsid w:val="00302F1C"/>
    <w:rsid w:val="003038DC"/>
    <w:rsid w:val="00304755"/>
    <w:rsid w:val="0030590D"/>
    <w:rsid w:val="00307FAC"/>
    <w:rsid w:val="0031081F"/>
    <w:rsid w:val="00311125"/>
    <w:rsid w:val="00311B57"/>
    <w:rsid w:val="00320451"/>
    <w:rsid w:val="00322476"/>
    <w:rsid w:val="00324137"/>
    <w:rsid w:val="003256A5"/>
    <w:rsid w:val="00331A40"/>
    <w:rsid w:val="003334BC"/>
    <w:rsid w:val="00334956"/>
    <w:rsid w:val="0033514D"/>
    <w:rsid w:val="003413AB"/>
    <w:rsid w:val="00345A95"/>
    <w:rsid w:val="003473C5"/>
    <w:rsid w:val="00350680"/>
    <w:rsid w:val="0035131D"/>
    <w:rsid w:val="0035188D"/>
    <w:rsid w:val="00352D8D"/>
    <w:rsid w:val="00353199"/>
    <w:rsid w:val="00353ADC"/>
    <w:rsid w:val="003544D6"/>
    <w:rsid w:val="00354538"/>
    <w:rsid w:val="0036210B"/>
    <w:rsid w:val="00364FA2"/>
    <w:rsid w:val="00365E11"/>
    <w:rsid w:val="00366069"/>
    <w:rsid w:val="00372FB5"/>
    <w:rsid w:val="003731AD"/>
    <w:rsid w:val="0038127A"/>
    <w:rsid w:val="003815D2"/>
    <w:rsid w:val="003848B1"/>
    <w:rsid w:val="003848CF"/>
    <w:rsid w:val="00386E5B"/>
    <w:rsid w:val="00390E3B"/>
    <w:rsid w:val="00393A44"/>
    <w:rsid w:val="003948F6"/>
    <w:rsid w:val="00394F90"/>
    <w:rsid w:val="003A1590"/>
    <w:rsid w:val="003A2B41"/>
    <w:rsid w:val="003A4782"/>
    <w:rsid w:val="003A543E"/>
    <w:rsid w:val="003A5804"/>
    <w:rsid w:val="003A6FB5"/>
    <w:rsid w:val="003A7CA1"/>
    <w:rsid w:val="003B0D45"/>
    <w:rsid w:val="003B2B6F"/>
    <w:rsid w:val="003B7DC3"/>
    <w:rsid w:val="003C05CA"/>
    <w:rsid w:val="003C25B3"/>
    <w:rsid w:val="003D1326"/>
    <w:rsid w:val="003D44EA"/>
    <w:rsid w:val="003D5E81"/>
    <w:rsid w:val="003D6297"/>
    <w:rsid w:val="003D6CCE"/>
    <w:rsid w:val="003E5EA3"/>
    <w:rsid w:val="003E7DBA"/>
    <w:rsid w:val="003F117C"/>
    <w:rsid w:val="003F2307"/>
    <w:rsid w:val="003F3AF2"/>
    <w:rsid w:val="003F64FF"/>
    <w:rsid w:val="00402788"/>
    <w:rsid w:val="00405D3B"/>
    <w:rsid w:val="00407631"/>
    <w:rsid w:val="00407649"/>
    <w:rsid w:val="00414191"/>
    <w:rsid w:val="004141C0"/>
    <w:rsid w:val="00415B84"/>
    <w:rsid w:val="004162D2"/>
    <w:rsid w:val="00417DD3"/>
    <w:rsid w:val="00423A62"/>
    <w:rsid w:val="0042712C"/>
    <w:rsid w:val="00427625"/>
    <w:rsid w:val="00431F71"/>
    <w:rsid w:val="00437404"/>
    <w:rsid w:val="00444B5E"/>
    <w:rsid w:val="004475A8"/>
    <w:rsid w:val="00447822"/>
    <w:rsid w:val="004506DA"/>
    <w:rsid w:val="00450ADF"/>
    <w:rsid w:val="004517EC"/>
    <w:rsid w:val="0045395D"/>
    <w:rsid w:val="00454E84"/>
    <w:rsid w:val="004644C3"/>
    <w:rsid w:val="00464A8F"/>
    <w:rsid w:val="00466008"/>
    <w:rsid w:val="004727C4"/>
    <w:rsid w:val="00484563"/>
    <w:rsid w:val="00486535"/>
    <w:rsid w:val="00487EBB"/>
    <w:rsid w:val="004925E4"/>
    <w:rsid w:val="0049644F"/>
    <w:rsid w:val="0049710E"/>
    <w:rsid w:val="004A01C0"/>
    <w:rsid w:val="004A038B"/>
    <w:rsid w:val="004A44B5"/>
    <w:rsid w:val="004A5B81"/>
    <w:rsid w:val="004A5DD1"/>
    <w:rsid w:val="004A6FD1"/>
    <w:rsid w:val="004B0D49"/>
    <w:rsid w:val="004B0FD7"/>
    <w:rsid w:val="004B18F8"/>
    <w:rsid w:val="004B2759"/>
    <w:rsid w:val="004C0020"/>
    <w:rsid w:val="004C35D1"/>
    <w:rsid w:val="004C4F9B"/>
    <w:rsid w:val="004C5D18"/>
    <w:rsid w:val="004C7312"/>
    <w:rsid w:val="004D0C80"/>
    <w:rsid w:val="004D0D26"/>
    <w:rsid w:val="004D2F4E"/>
    <w:rsid w:val="004D359B"/>
    <w:rsid w:val="004D41DC"/>
    <w:rsid w:val="004D777A"/>
    <w:rsid w:val="004E02CB"/>
    <w:rsid w:val="004E08F7"/>
    <w:rsid w:val="004E2D63"/>
    <w:rsid w:val="004E341B"/>
    <w:rsid w:val="004E62F9"/>
    <w:rsid w:val="004F0ADF"/>
    <w:rsid w:val="004F1415"/>
    <w:rsid w:val="004F29A0"/>
    <w:rsid w:val="004F41F7"/>
    <w:rsid w:val="004F48A1"/>
    <w:rsid w:val="004F4BB9"/>
    <w:rsid w:val="00506466"/>
    <w:rsid w:val="00510BE3"/>
    <w:rsid w:val="00510C5F"/>
    <w:rsid w:val="00516957"/>
    <w:rsid w:val="00520C95"/>
    <w:rsid w:val="00522B92"/>
    <w:rsid w:val="00526747"/>
    <w:rsid w:val="00527DB6"/>
    <w:rsid w:val="005319B1"/>
    <w:rsid w:val="00532C0C"/>
    <w:rsid w:val="00533B9A"/>
    <w:rsid w:val="005343B1"/>
    <w:rsid w:val="005432D5"/>
    <w:rsid w:val="00550D58"/>
    <w:rsid w:val="0055382A"/>
    <w:rsid w:val="0055447F"/>
    <w:rsid w:val="00555F14"/>
    <w:rsid w:val="005562D2"/>
    <w:rsid w:val="00557FEF"/>
    <w:rsid w:val="00560941"/>
    <w:rsid w:val="005613A3"/>
    <w:rsid w:val="005615C3"/>
    <w:rsid w:val="00563915"/>
    <w:rsid w:val="005675B1"/>
    <w:rsid w:val="00570703"/>
    <w:rsid w:val="0057423C"/>
    <w:rsid w:val="005744FD"/>
    <w:rsid w:val="0058144B"/>
    <w:rsid w:val="005836FD"/>
    <w:rsid w:val="00594EF5"/>
    <w:rsid w:val="005965B6"/>
    <w:rsid w:val="00597074"/>
    <w:rsid w:val="005A0477"/>
    <w:rsid w:val="005A04C0"/>
    <w:rsid w:val="005A0940"/>
    <w:rsid w:val="005A0DD3"/>
    <w:rsid w:val="005A7DF1"/>
    <w:rsid w:val="005B1FB7"/>
    <w:rsid w:val="005B2892"/>
    <w:rsid w:val="005C0C7C"/>
    <w:rsid w:val="005C2E69"/>
    <w:rsid w:val="005C2F69"/>
    <w:rsid w:val="005C2FF6"/>
    <w:rsid w:val="005D3350"/>
    <w:rsid w:val="005D4F0B"/>
    <w:rsid w:val="005D71AD"/>
    <w:rsid w:val="005E2BED"/>
    <w:rsid w:val="005E32FD"/>
    <w:rsid w:val="005F407E"/>
    <w:rsid w:val="005F4604"/>
    <w:rsid w:val="005F52AC"/>
    <w:rsid w:val="00600D45"/>
    <w:rsid w:val="00602E99"/>
    <w:rsid w:val="0060410F"/>
    <w:rsid w:val="00610F8A"/>
    <w:rsid w:val="0061149F"/>
    <w:rsid w:val="006119BA"/>
    <w:rsid w:val="006143D8"/>
    <w:rsid w:val="00624DC0"/>
    <w:rsid w:val="00627BD0"/>
    <w:rsid w:val="00631067"/>
    <w:rsid w:val="00632ACF"/>
    <w:rsid w:val="00632E5A"/>
    <w:rsid w:val="00635F38"/>
    <w:rsid w:val="00637AF9"/>
    <w:rsid w:val="00640194"/>
    <w:rsid w:val="00642E41"/>
    <w:rsid w:val="00650372"/>
    <w:rsid w:val="006564A6"/>
    <w:rsid w:val="006608BF"/>
    <w:rsid w:val="006610EF"/>
    <w:rsid w:val="0066181F"/>
    <w:rsid w:val="00663CFC"/>
    <w:rsid w:val="00663DD1"/>
    <w:rsid w:val="00666BEC"/>
    <w:rsid w:val="00667313"/>
    <w:rsid w:val="006679E0"/>
    <w:rsid w:val="00670F26"/>
    <w:rsid w:val="00672D43"/>
    <w:rsid w:val="00673D2B"/>
    <w:rsid w:val="00677D4F"/>
    <w:rsid w:val="006812B3"/>
    <w:rsid w:val="00687D46"/>
    <w:rsid w:val="00690838"/>
    <w:rsid w:val="00697F02"/>
    <w:rsid w:val="006A1E73"/>
    <w:rsid w:val="006A7D33"/>
    <w:rsid w:val="006B7214"/>
    <w:rsid w:val="006C0098"/>
    <w:rsid w:val="006C4FFC"/>
    <w:rsid w:val="006C6DB0"/>
    <w:rsid w:val="006D073A"/>
    <w:rsid w:val="006D210E"/>
    <w:rsid w:val="006D25E5"/>
    <w:rsid w:val="006D2C6E"/>
    <w:rsid w:val="006E0133"/>
    <w:rsid w:val="006E0E18"/>
    <w:rsid w:val="006E112F"/>
    <w:rsid w:val="006E17F1"/>
    <w:rsid w:val="006E2E2A"/>
    <w:rsid w:val="006E3575"/>
    <w:rsid w:val="006E3B0F"/>
    <w:rsid w:val="006E6CA0"/>
    <w:rsid w:val="006F03A8"/>
    <w:rsid w:val="006F0CD0"/>
    <w:rsid w:val="006F1222"/>
    <w:rsid w:val="006F17AD"/>
    <w:rsid w:val="006F52F9"/>
    <w:rsid w:val="006F6351"/>
    <w:rsid w:val="006F6F2E"/>
    <w:rsid w:val="006F782C"/>
    <w:rsid w:val="00703407"/>
    <w:rsid w:val="00704CB1"/>
    <w:rsid w:val="00706CED"/>
    <w:rsid w:val="00707A58"/>
    <w:rsid w:val="0071154B"/>
    <w:rsid w:val="007118AC"/>
    <w:rsid w:val="00712580"/>
    <w:rsid w:val="00713257"/>
    <w:rsid w:val="007133CA"/>
    <w:rsid w:val="00714687"/>
    <w:rsid w:val="0072153E"/>
    <w:rsid w:val="00722D76"/>
    <w:rsid w:val="00723345"/>
    <w:rsid w:val="00732BE0"/>
    <w:rsid w:val="00734F42"/>
    <w:rsid w:val="007379D3"/>
    <w:rsid w:val="0074039E"/>
    <w:rsid w:val="0074151B"/>
    <w:rsid w:val="00741795"/>
    <w:rsid w:val="00741B04"/>
    <w:rsid w:val="0074535A"/>
    <w:rsid w:val="00745DC6"/>
    <w:rsid w:val="007551C7"/>
    <w:rsid w:val="007566D5"/>
    <w:rsid w:val="00762CA3"/>
    <w:rsid w:val="007770D1"/>
    <w:rsid w:val="00781CCA"/>
    <w:rsid w:val="0078477F"/>
    <w:rsid w:val="007861D3"/>
    <w:rsid w:val="00787150"/>
    <w:rsid w:val="0079077A"/>
    <w:rsid w:val="0079244E"/>
    <w:rsid w:val="00792FC8"/>
    <w:rsid w:val="00794FE9"/>
    <w:rsid w:val="00795BD9"/>
    <w:rsid w:val="007A6D29"/>
    <w:rsid w:val="007B40CE"/>
    <w:rsid w:val="007B5363"/>
    <w:rsid w:val="007B7D3B"/>
    <w:rsid w:val="007C3279"/>
    <w:rsid w:val="007C4274"/>
    <w:rsid w:val="007C4A28"/>
    <w:rsid w:val="007D000A"/>
    <w:rsid w:val="007D0C0A"/>
    <w:rsid w:val="007D0C11"/>
    <w:rsid w:val="007D10C3"/>
    <w:rsid w:val="007D4E19"/>
    <w:rsid w:val="007E18DF"/>
    <w:rsid w:val="007E3D3D"/>
    <w:rsid w:val="007F0355"/>
    <w:rsid w:val="007F0BD3"/>
    <w:rsid w:val="007F1FCA"/>
    <w:rsid w:val="007F3E95"/>
    <w:rsid w:val="007F4133"/>
    <w:rsid w:val="007F5882"/>
    <w:rsid w:val="008003E9"/>
    <w:rsid w:val="008005D3"/>
    <w:rsid w:val="00802752"/>
    <w:rsid w:val="008032DE"/>
    <w:rsid w:val="00805C25"/>
    <w:rsid w:val="00806896"/>
    <w:rsid w:val="00806C4E"/>
    <w:rsid w:val="00806DB4"/>
    <w:rsid w:val="008121BC"/>
    <w:rsid w:val="00812FBF"/>
    <w:rsid w:val="008136A0"/>
    <w:rsid w:val="00816348"/>
    <w:rsid w:val="008201FC"/>
    <w:rsid w:val="0082045B"/>
    <w:rsid w:val="00821407"/>
    <w:rsid w:val="00823560"/>
    <w:rsid w:val="0082460D"/>
    <w:rsid w:val="008303BE"/>
    <w:rsid w:val="0083195B"/>
    <w:rsid w:val="00831AC6"/>
    <w:rsid w:val="00833FB4"/>
    <w:rsid w:val="00834ABD"/>
    <w:rsid w:val="00835612"/>
    <w:rsid w:val="008422F3"/>
    <w:rsid w:val="00843620"/>
    <w:rsid w:val="00843E3B"/>
    <w:rsid w:val="0084583B"/>
    <w:rsid w:val="00845E96"/>
    <w:rsid w:val="00857526"/>
    <w:rsid w:val="00864B31"/>
    <w:rsid w:val="0086546A"/>
    <w:rsid w:val="00865E91"/>
    <w:rsid w:val="00866DA5"/>
    <w:rsid w:val="00866E92"/>
    <w:rsid w:val="008678D6"/>
    <w:rsid w:val="008706F0"/>
    <w:rsid w:val="008710DB"/>
    <w:rsid w:val="00872008"/>
    <w:rsid w:val="00873076"/>
    <w:rsid w:val="00875274"/>
    <w:rsid w:val="00875C3A"/>
    <w:rsid w:val="00876274"/>
    <w:rsid w:val="00877D7D"/>
    <w:rsid w:val="008806D2"/>
    <w:rsid w:val="00886A5D"/>
    <w:rsid w:val="008922A7"/>
    <w:rsid w:val="008929BE"/>
    <w:rsid w:val="00893575"/>
    <w:rsid w:val="00895D7E"/>
    <w:rsid w:val="008A2D18"/>
    <w:rsid w:val="008A40A4"/>
    <w:rsid w:val="008A418E"/>
    <w:rsid w:val="008A44A7"/>
    <w:rsid w:val="008A66C1"/>
    <w:rsid w:val="008A70D6"/>
    <w:rsid w:val="008A786D"/>
    <w:rsid w:val="008A7968"/>
    <w:rsid w:val="008A7983"/>
    <w:rsid w:val="008B3AC5"/>
    <w:rsid w:val="008E0415"/>
    <w:rsid w:val="008E39F3"/>
    <w:rsid w:val="008E3CE5"/>
    <w:rsid w:val="008E63C1"/>
    <w:rsid w:val="008F114E"/>
    <w:rsid w:val="008F12B9"/>
    <w:rsid w:val="008F3EBE"/>
    <w:rsid w:val="008F4304"/>
    <w:rsid w:val="008F485E"/>
    <w:rsid w:val="008F5266"/>
    <w:rsid w:val="008F7308"/>
    <w:rsid w:val="00900E5C"/>
    <w:rsid w:val="00900FD7"/>
    <w:rsid w:val="00906081"/>
    <w:rsid w:val="00907977"/>
    <w:rsid w:val="009143A1"/>
    <w:rsid w:val="00916F9C"/>
    <w:rsid w:val="00917AC5"/>
    <w:rsid w:val="00920B95"/>
    <w:rsid w:val="00921AAA"/>
    <w:rsid w:val="009263F0"/>
    <w:rsid w:val="00933DAD"/>
    <w:rsid w:val="0093481C"/>
    <w:rsid w:val="00934C6E"/>
    <w:rsid w:val="00935896"/>
    <w:rsid w:val="00940DFC"/>
    <w:rsid w:val="009427D4"/>
    <w:rsid w:val="0094411F"/>
    <w:rsid w:val="009454FE"/>
    <w:rsid w:val="00951C5F"/>
    <w:rsid w:val="00952AB9"/>
    <w:rsid w:val="00953EA3"/>
    <w:rsid w:val="00954BAC"/>
    <w:rsid w:val="00962099"/>
    <w:rsid w:val="00962198"/>
    <w:rsid w:val="009622D1"/>
    <w:rsid w:val="00964884"/>
    <w:rsid w:val="00965D60"/>
    <w:rsid w:val="009662EC"/>
    <w:rsid w:val="00971392"/>
    <w:rsid w:val="00971FA5"/>
    <w:rsid w:val="00972014"/>
    <w:rsid w:val="009735AB"/>
    <w:rsid w:val="00982576"/>
    <w:rsid w:val="00982D53"/>
    <w:rsid w:val="00985B25"/>
    <w:rsid w:val="00987B26"/>
    <w:rsid w:val="00992128"/>
    <w:rsid w:val="00995C7A"/>
    <w:rsid w:val="00996BF9"/>
    <w:rsid w:val="00997C09"/>
    <w:rsid w:val="009A1B54"/>
    <w:rsid w:val="009A5659"/>
    <w:rsid w:val="009A660A"/>
    <w:rsid w:val="009A7653"/>
    <w:rsid w:val="009B1B37"/>
    <w:rsid w:val="009B2271"/>
    <w:rsid w:val="009B2EFE"/>
    <w:rsid w:val="009B57D4"/>
    <w:rsid w:val="009B58A9"/>
    <w:rsid w:val="009B6A84"/>
    <w:rsid w:val="009C0037"/>
    <w:rsid w:val="009C09D6"/>
    <w:rsid w:val="009C738C"/>
    <w:rsid w:val="009D09B1"/>
    <w:rsid w:val="009D30CB"/>
    <w:rsid w:val="009D337F"/>
    <w:rsid w:val="009E4098"/>
    <w:rsid w:val="009E529A"/>
    <w:rsid w:val="009E53F2"/>
    <w:rsid w:val="009E5476"/>
    <w:rsid w:val="009F008F"/>
    <w:rsid w:val="009F4B35"/>
    <w:rsid w:val="00A017D8"/>
    <w:rsid w:val="00A05885"/>
    <w:rsid w:val="00A1331B"/>
    <w:rsid w:val="00A16F25"/>
    <w:rsid w:val="00A17F2F"/>
    <w:rsid w:val="00A23C34"/>
    <w:rsid w:val="00A269CA"/>
    <w:rsid w:val="00A30E26"/>
    <w:rsid w:val="00A359F5"/>
    <w:rsid w:val="00A40182"/>
    <w:rsid w:val="00A42F01"/>
    <w:rsid w:val="00A42FD0"/>
    <w:rsid w:val="00A4366A"/>
    <w:rsid w:val="00A443CC"/>
    <w:rsid w:val="00A46377"/>
    <w:rsid w:val="00A52357"/>
    <w:rsid w:val="00A55D39"/>
    <w:rsid w:val="00A574A7"/>
    <w:rsid w:val="00A60EA3"/>
    <w:rsid w:val="00A6101A"/>
    <w:rsid w:val="00A6269B"/>
    <w:rsid w:val="00A6347A"/>
    <w:rsid w:val="00A67EB6"/>
    <w:rsid w:val="00A711D9"/>
    <w:rsid w:val="00A734B2"/>
    <w:rsid w:val="00A76F8F"/>
    <w:rsid w:val="00A84799"/>
    <w:rsid w:val="00A92E51"/>
    <w:rsid w:val="00A9358E"/>
    <w:rsid w:val="00A95F30"/>
    <w:rsid w:val="00AA655D"/>
    <w:rsid w:val="00AA6790"/>
    <w:rsid w:val="00AB1C8A"/>
    <w:rsid w:val="00AB4739"/>
    <w:rsid w:val="00AC6FD1"/>
    <w:rsid w:val="00AD0A51"/>
    <w:rsid w:val="00AD293D"/>
    <w:rsid w:val="00AD5E4C"/>
    <w:rsid w:val="00AD6705"/>
    <w:rsid w:val="00AD7A7F"/>
    <w:rsid w:val="00AE0F46"/>
    <w:rsid w:val="00AE11FD"/>
    <w:rsid w:val="00AE2E7D"/>
    <w:rsid w:val="00AE49F2"/>
    <w:rsid w:val="00AE697B"/>
    <w:rsid w:val="00AF19E6"/>
    <w:rsid w:val="00AF1C84"/>
    <w:rsid w:val="00AF2B34"/>
    <w:rsid w:val="00AF2E1A"/>
    <w:rsid w:val="00AF4A78"/>
    <w:rsid w:val="00AF5107"/>
    <w:rsid w:val="00AF55E5"/>
    <w:rsid w:val="00AF5B98"/>
    <w:rsid w:val="00AF5CE8"/>
    <w:rsid w:val="00AF7E7D"/>
    <w:rsid w:val="00B00946"/>
    <w:rsid w:val="00B0094E"/>
    <w:rsid w:val="00B0098F"/>
    <w:rsid w:val="00B0183D"/>
    <w:rsid w:val="00B02BEE"/>
    <w:rsid w:val="00B05F9D"/>
    <w:rsid w:val="00B123A1"/>
    <w:rsid w:val="00B12E73"/>
    <w:rsid w:val="00B1674D"/>
    <w:rsid w:val="00B170FF"/>
    <w:rsid w:val="00B2226D"/>
    <w:rsid w:val="00B2411F"/>
    <w:rsid w:val="00B27DC6"/>
    <w:rsid w:val="00B32632"/>
    <w:rsid w:val="00B37E8A"/>
    <w:rsid w:val="00B462A9"/>
    <w:rsid w:val="00B4773A"/>
    <w:rsid w:val="00B50063"/>
    <w:rsid w:val="00B534B2"/>
    <w:rsid w:val="00B535F4"/>
    <w:rsid w:val="00B53F02"/>
    <w:rsid w:val="00B5507B"/>
    <w:rsid w:val="00B55347"/>
    <w:rsid w:val="00B55C50"/>
    <w:rsid w:val="00B568C4"/>
    <w:rsid w:val="00B62461"/>
    <w:rsid w:val="00B64787"/>
    <w:rsid w:val="00B66913"/>
    <w:rsid w:val="00B73E29"/>
    <w:rsid w:val="00B751D5"/>
    <w:rsid w:val="00B7555E"/>
    <w:rsid w:val="00B765ED"/>
    <w:rsid w:val="00B80754"/>
    <w:rsid w:val="00B825A4"/>
    <w:rsid w:val="00B868AD"/>
    <w:rsid w:val="00B90426"/>
    <w:rsid w:val="00B90D50"/>
    <w:rsid w:val="00B918B3"/>
    <w:rsid w:val="00B939E6"/>
    <w:rsid w:val="00B95951"/>
    <w:rsid w:val="00BA02FF"/>
    <w:rsid w:val="00BA2E1B"/>
    <w:rsid w:val="00BA3089"/>
    <w:rsid w:val="00BA4284"/>
    <w:rsid w:val="00BB3A52"/>
    <w:rsid w:val="00BB4972"/>
    <w:rsid w:val="00BC6F87"/>
    <w:rsid w:val="00BC7CAD"/>
    <w:rsid w:val="00BD1C34"/>
    <w:rsid w:val="00BD5701"/>
    <w:rsid w:val="00BD599C"/>
    <w:rsid w:val="00BE2E44"/>
    <w:rsid w:val="00BE3703"/>
    <w:rsid w:val="00BE4189"/>
    <w:rsid w:val="00BE5D42"/>
    <w:rsid w:val="00BF2664"/>
    <w:rsid w:val="00BF469E"/>
    <w:rsid w:val="00BF705D"/>
    <w:rsid w:val="00BF7A7C"/>
    <w:rsid w:val="00C005E0"/>
    <w:rsid w:val="00C00C73"/>
    <w:rsid w:val="00C10684"/>
    <w:rsid w:val="00C1100B"/>
    <w:rsid w:val="00C139DC"/>
    <w:rsid w:val="00C15C99"/>
    <w:rsid w:val="00C240CE"/>
    <w:rsid w:val="00C268C6"/>
    <w:rsid w:val="00C31AF0"/>
    <w:rsid w:val="00C31C5A"/>
    <w:rsid w:val="00C32B5B"/>
    <w:rsid w:val="00C35806"/>
    <w:rsid w:val="00C40319"/>
    <w:rsid w:val="00C41B0B"/>
    <w:rsid w:val="00C4482F"/>
    <w:rsid w:val="00C46129"/>
    <w:rsid w:val="00C46880"/>
    <w:rsid w:val="00C47AA1"/>
    <w:rsid w:val="00C47BF3"/>
    <w:rsid w:val="00C52A62"/>
    <w:rsid w:val="00C530F8"/>
    <w:rsid w:val="00C5688D"/>
    <w:rsid w:val="00C61511"/>
    <w:rsid w:val="00C617A7"/>
    <w:rsid w:val="00C63343"/>
    <w:rsid w:val="00C802EE"/>
    <w:rsid w:val="00C836B8"/>
    <w:rsid w:val="00C84D13"/>
    <w:rsid w:val="00C87506"/>
    <w:rsid w:val="00C90F63"/>
    <w:rsid w:val="00C92A0F"/>
    <w:rsid w:val="00C93891"/>
    <w:rsid w:val="00C97884"/>
    <w:rsid w:val="00CA1BEB"/>
    <w:rsid w:val="00CA2E22"/>
    <w:rsid w:val="00CA7869"/>
    <w:rsid w:val="00CA793B"/>
    <w:rsid w:val="00CB0C13"/>
    <w:rsid w:val="00CB0F83"/>
    <w:rsid w:val="00CB1BA5"/>
    <w:rsid w:val="00CB1FD5"/>
    <w:rsid w:val="00CC1E6D"/>
    <w:rsid w:val="00CC4F09"/>
    <w:rsid w:val="00CC7910"/>
    <w:rsid w:val="00CD10FB"/>
    <w:rsid w:val="00CD1E1C"/>
    <w:rsid w:val="00CD3115"/>
    <w:rsid w:val="00CD34BC"/>
    <w:rsid w:val="00CD4B9B"/>
    <w:rsid w:val="00CE0C49"/>
    <w:rsid w:val="00CE34A0"/>
    <w:rsid w:val="00CE4821"/>
    <w:rsid w:val="00CE575F"/>
    <w:rsid w:val="00CE65F7"/>
    <w:rsid w:val="00CF25E4"/>
    <w:rsid w:val="00CF2822"/>
    <w:rsid w:val="00CF2AF6"/>
    <w:rsid w:val="00CF7E8C"/>
    <w:rsid w:val="00D00FE9"/>
    <w:rsid w:val="00D0149C"/>
    <w:rsid w:val="00D020EA"/>
    <w:rsid w:val="00D0302D"/>
    <w:rsid w:val="00D07CB9"/>
    <w:rsid w:val="00D10F72"/>
    <w:rsid w:val="00D1197C"/>
    <w:rsid w:val="00D268BC"/>
    <w:rsid w:val="00D27A72"/>
    <w:rsid w:val="00D34079"/>
    <w:rsid w:val="00D37113"/>
    <w:rsid w:val="00D37705"/>
    <w:rsid w:val="00D40019"/>
    <w:rsid w:val="00D41E33"/>
    <w:rsid w:val="00D44182"/>
    <w:rsid w:val="00D47C49"/>
    <w:rsid w:val="00D575EF"/>
    <w:rsid w:val="00D617A9"/>
    <w:rsid w:val="00D6377F"/>
    <w:rsid w:val="00D65D31"/>
    <w:rsid w:val="00D71D3A"/>
    <w:rsid w:val="00D7374C"/>
    <w:rsid w:val="00D74430"/>
    <w:rsid w:val="00D746AE"/>
    <w:rsid w:val="00D74F71"/>
    <w:rsid w:val="00D76058"/>
    <w:rsid w:val="00D801EE"/>
    <w:rsid w:val="00D80F70"/>
    <w:rsid w:val="00D81411"/>
    <w:rsid w:val="00D81E87"/>
    <w:rsid w:val="00D857F8"/>
    <w:rsid w:val="00D90165"/>
    <w:rsid w:val="00D92439"/>
    <w:rsid w:val="00D927C3"/>
    <w:rsid w:val="00D93C55"/>
    <w:rsid w:val="00D94E2C"/>
    <w:rsid w:val="00D954EC"/>
    <w:rsid w:val="00D962D6"/>
    <w:rsid w:val="00DA10F5"/>
    <w:rsid w:val="00DA23FB"/>
    <w:rsid w:val="00DA45A2"/>
    <w:rsid w:val="00DA6AC5"/>
    <w:rsid w:val="00DA778A"/>
    <w:rsid w:val="00DA779E"/>
    <w:rsid w:val="00DB0356"/>
    <w:rsid w:val="00DB11C8"/>
    <w:rsid w:val="00DB15BC"/>
    <w:rsid w:val="00DB2A41"/>
    <w:rsid w:val="00DB2B56"/>
    <w:rsid w:val="00DB4745"/>
    <w:rsid w:val="00DB673B"/>
    <w:rsid w:val="00DC0DF1"/>
    <w:rsid w:val="00DC21B2"/>
    <w:rsid w:val="00DC7AED"/>
    <w:rsid w:val="00DC7BBE"/>
    <w:rsid w:val="00DD100B"/>
    <w:rsid w:val="00DD16A0"/>
    <w:rsid w:val="00DD26DE"/>
    <w:rsid w:val="00DD3B98"/>
    <w:rsid w:val="00DD4009"/>
    <w:rsid w:val="00DD4220"/>
    <w:rsid w:val="00DD544F"/>
    <w:rsid w:val="00DD599D"/>
    <w:rsid w:val="00DD79A3"/>
    <w:rsid w:val="00DE1981"/>
    <w:rsid w:val="00DE64D9"/>
    <w:rsid w:val="00DE6804"/>
    <w:rsid w:val="00DE6A90"/>
    <w:rsid w:val="00DF57FD"/>
    <w:rsid w:val="00DF776C"/>
    <w:rsid w:val="00DF7EFA"/>
    <w:rsid w:val="00E0437D"/>
    <w:rsid w:val="00E10AAE"/>
    <w:rsid w:val="00E1269C"/>
    <w:rsid w:val="00E12B07"/>
    <w:rsid w:val="00E22F66"/>
    <w:rsid w:val="00E2413D"/>
    <w:rsid w:val="00E247F3"/>
    <w:rsid w:val="00E30EE5"/>
    <w:rsid w:val="00E31ABE"/>
    <w:rsid w:val="00E420D6"/>
    <w:rsid w:val="00E42F44"/>
    <w:rsid w:val="00E435D1"/>
    <w:rsid w:val="00E4423E"/>
    <w:rsid w:val="00E445FB"/>
    <w:rsid w:val="00E45B74"/>
    <w:rsid w:val="00E51C22"/>
    <w:rsid w:val="00E53766"/>
    <w:rsid w:val="00E5442F"/>
    <w:rsid w:val="00E57D5D"/>
    <w:rsid w:val="00E63845"/>
    <w:rsid w:val="00E6691D"/>
    <w:rsid w:val="00E70204"/>
    <w:rsid w:val="00E71CAE"/>
    <w:rsid w:val="00E7309C"/>
    <w:rsid w:val="00E750A5"/>
    <w:rsid w:val="00E76849"/>
    <w:rsid w:val="00E77997"/>
    <w:rsid w:val="00E82DDB"/>
    <w:rsid w:val="00E83E77"/>
    <w:rsid w:val="00E85523"/>
    <w:rsid w:val="00E947AD"/>
    <w:rsid w:val="00E96960"/>
    <w:rsid w:val="00E97BB5"/>
    <w:rsid w:val="00EA68E8"/>
    <w:rsid w:val="00EB1CAE"/>
    <w:rsid w:val="00EB2202"/>
    <w:rsid w:val="00EB3F01"/>
    <w:rsid w:val="00EC223F"/>
    <w:rsid w:val="00EC523B"/>
    <w:rsid w:val="00EC592E"/>
    <w:rsid w:val="00ED0F4B"/>
    <w:rsid w:val="00ED168F"/>
    <w:rsid w:val="00ED2C2D"/>
    <w:rsid w:val="00ED39E1"/>
    <w:rsid w:val="00ED3D86"/>
    <w:rsid w:val="00ED5A67"/>
    <w:rsid w:val="00ED6AB0"/>
    <w:rsid w:val="00EE5C71"/>
    <w:rsid w:val="00EF1F3C"/>
    <w:rsid w:val="00EF2754"/>
    <w:rsid w:val="00EF3476"/>
    <w:rsid w:val="00F01F9F"/>
    <w:rsid w:val="00F02C90"/>
    <w:rsid w:val="00F04FF2"/>
    <w:rsid w:val="00F05ADD"/>
    <w:rsid w:val="00F05CAE"/>
    <w:rsid w:val="00F0755F"/>
    <w:rsid w:val="00F12E0F"/>
    <w:rsid w:val="00F1382E"/>
    <w:rsid w:val="00F138F3"/>
    <w:rsid w:val="00F14048"/>
    <w:rsid w:val="00F14C6C"/>
    <w:rsid w:val="00F15E6F"/>
    <w:rsid w:val="00F168F2"/>
    <w:rsid w:val="00F220D0"/>
    <w:rsid w:val="00F22388"/>
    <w:rsid w:val="00F275C3"/>
    <w:rsid w:val="00F27727"/>
    <w:rsid w:val="00F30719"/>
    <w:rsid w:val="00F35E9D"/>
    <w:rsid w:val="00F373F2"/>
    <w:rsid w:val="00F4465A"/>
    <w:rsid w:val="00F45040"/>
    <w:rsid w:val="00F53C8A"/>
    <w:rsid w:val="00F57077"/>
    <w:rsid w:val="00F6038A"/>
    <w:rsid w:val="00F6291E"/>
    <w:rsid w:val="00F651D7"/>
    <w:rsid w:val="00F652CE"/>
    <w:rsid w:val="00F660F5"/>
    <w:rsid w:val="00F67A34"/>
    <w:rsid w:val="00F72BC7"/>
    <w:rsid w:val="00F74B18"/>
    <w:rsid w:val="00F7668F"/>
    <w:rsid w:val="00F779F8"/>
    <w:rsid w:val="00F81FB3"/>
    <w:rsid w:val="00F834C3"/>
    <w:rsid w:val="00F8416B"/>
    <w:rsid w:val="00F84315"/>
    <w:rsid w:val="00F86B6B"/>
    <w:rsid w:val="00F87882"/>
    <w:rsid w:val="00F90354"/>
    <w:rsid w:val="00F91191"/>
    <w:rsid w:val="00F97CE9"/>
    <w:rsid w:val="00FA13D7"/>
    <w:rsid w:val="00FA6B1F"/>
    <w:rsid w:val="00FB0507"/>
    <w:rsid w:val="00FB07DD"/>
    <w:rsid w:val="00FC4D56"/>
    <w:rsid w:val="00FC7CD4"/>
    <w:rsid w:val="00FD0A9C"/>
    <w:rsid w:val="00FD34DB"/>
    <w:rsid w:val="00FD51E1"/>
    <w:rsid w:val="00FD576E"/>
    <w:rsid w:val="00FD6035"/>
    <w:rsid w:val="00FD78E2"/>
    <w:rsid w:val="00FE0141"/>
    <w:rsid w:val="00FE1196"/>
    <w:rsid w:val="00FE199B"/>
    <w:rsid w:val="00FE284A"/>
    <w:rsid w:val="00FE2A17"/>
    <w:rsid w:val="00FE4F6C"/>
    <w:rsid w:val="00FE51F9"/>
    <w:rsid w:val="00FF4309"/>
    <w:rsid w:val="00FF6D7E"/>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461FC"/>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CommentReference">
    <w:name w:val="annotation reference"/>
    <w:basedOn w:val="DefaultParagraphFont"/>
    <w:uiPriority w:val="99"/>
    <w:semiHidden/>
    <w:unhideWhenUsed/>
    <w:rsid w:val="00843E3B"/>
    <w:rPr>
      <w:sz w:val="16"/>
      <w:szCs w:val="16"/>
    </w:rPr>
  </w:style>
  <w:style w:type="character" w:styleId="Hyperlink">
    <w:name w:val="Hyperlink"/>
    <w:basedOn w:val="DefaultParagraphFont"/>
    <w:uiPriority w:val="99"/>
    <w:unhideWhenUsed/>
    <w:rsid w:val="0045395D"/>
    <w:rPr>
      <w:color w:val="5F5F5F" w:themeColor="hyperlink"/>
      <w:u w:val="single"/>
    </w:rPr>
  </w:style>
  <w:style w:type="character" w:customStyle="1" w:styleId="UnresolvedMention">
    <w:name w:val="Unresolved Mention"/>
    <w:basedOn w:val="DefaultParagraphFont"/>
    <w:uiPriority w:val="99"/>
    <w:semiHidden/>
    <w:unhideWhenUsed/>
    <w:rsid w:val="0045395D"/>
    <w:rPr>
      <w:color w:val="808080"/>
      <w:shd w:val="clear" w:color="auto" w:fill="E6E6E6"/>
    </w:rPr>
  </w:style>
  <w:style w:type="character" w:styleId="FollowedHyperlink">
    <w:name w:val="FollowedHyperlink"/>
    <w:basedOn w:val="DefaultParagraphFont"/>
    <w:uiPriority w:val="99"/>
    <w:semiHidden/>
    <w:unhideWhenUsed/>
    <w:rsid w:val="00A8479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906228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75155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07926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4130183/" TargetMode="External"/><Relationship Id="rId1" Type="http://schemas.openxmlformats.org/officeDocument/2006/relationships/hyperlink" Target="https://www.ncbi.nlm.nih.gov/pmc/articles/PMC4130183/"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321AF"/>
    <w:rsid w:val="00182CBC"/>
    <w:rsid w:val="00184FE0"/>
    <w:rsid w:val="00193CC0"/>
    <w:rsid w:val="002C1614"/>
    <w:rsid w:val="002F2B64"/>
    <w:rsid w:val="002F6203"/>
    <w:rsid w:val="00322E8B"/>
    <w:rsid w:val="00377558"/>
    <w:rsid w:val="005559F9"/>
    <w:rsid w:val="005D4D7B"/>
    <w:rsid w:val="005F7313"/>
    <w:rsid w:val="006066FC"/>
    <w:rsid w:val="00646F8F"/>
    <w:rsid w:val="007139FF"/>
    <w:rsid w:val="007C1E38"/>
    <w:rsid w:val="007D6ABD"/>
    <w:rsid w:val="009C0199"/>
    <w:rsid w:val="009D49EC"/>
    <w:rsid w:val="00A012F6"/>
    <w:rsid w:val="00A85BD9"/>
    <w:rsid w:val="00AA4BA5"/>
    <w:rsid w:val="00AD32AC"/>
    <w:rsid w:val="00B302B2"/>
    <w:rsid w:val="00B72F5A"/>
    <w:rsid w:val="00BE63CF"/>
    <w:rsid w:val="00C312AD"/>
    <w:rsid w:val="00C33BE6"/>
    <w:rsid w:val="00C429AA"/>
    <w:rsid w:val="00C6793D"/>
    <w:rsid w:val="00CB3D25"/>
    <w:rsid w:val="00CB4D1A"/>
    <w:rsid w:val="00CC00C5"/>
    <w:rsid w:val="00CC1439"/>
    <w:rsid w:val="00CF4529"/>
    <w:rsid w:val="00DB5D46"/>
    <w:rsid w:val="00E13B02"/>
    <w:rsid w:val="00E77C2C"/>
    <w:rsid w:val="00F13AAA"/>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3AAA"/>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59B53FA1-B257-4A0B-8E4B-95FDFE3C5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8081</Words>
  <Characters>50911</Characters>
  <Application>Microsoft Office Word</Application>
  <DocSecurity>0</DocSecurity>
  <Lines>424</Lines>
  <Paragraphs>117</Paragraphs>
  <ScaleCrop>false</ScaleCrop>
  <HeadingPairs>
    <vt:vector size="2" baseType="variant">
      <vt:variant>
        <vt:lpstr>Title</vt:lpstr>
      </vt:variant>
      <vt:variant>
        <vt:i4>1</vt:i4>
      </vt:variant>
    </vt:vector>
  </HeadingPairs>
  <TitlesOfParts>
    <vt:vector size="1" baseType="lpstr">
      <vt:lpstr>The Multi-Items Rearrangement Task: a Faster and Reliable Method for Acquiring Similarity Matrix</vt:lpstr>
    </vt:vector>
  </TitlesOfParts>
  <Company/>
  <LinksUpToDate>false</LinksUpToDate>
  <CharactersWithSpaces>58875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Multi-Items Rearrangement Task: a Faster and Reliable Method for Acquiring Similarity Matrix</dc:title>
  <dc:subject/>
  <dc:creator>Hsuan-Yu Lin</dc:creator>
  <cp:keywords/>
  <dc:description/>
  <cp:lastModifiedBy>Hsuan-Yu Lin</cp:lastModifiedBy>
  <cp:revision>143</cp:revision>
  <dcterms:created xsi:type="dcterms:W3CDTF">2017-06-27T18:11:00Z</dcterms:created>
  <dcterms:modified xsi:type="dcterms:W3CDTF">2017-11-03T18:06:00Z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zotero-version="4.0.29.21"&gt;&lt;session id="KZ09jUyO"/&gt;&lt;style id="http://www.zotero.org/styles/apa" locale="en-US" hasBibliography="1" bibliographyStyleHasBeenSet="1"/&gt;&lt;prefs&gt;&lt;pref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